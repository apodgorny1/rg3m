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E406" w14:textId="77777777" w:rsidR="005403D0" w:rsidRPr="005403D0" w:rsidRDefault="005403D0" w:rsidP="005403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403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rg3m</w:t>
      </w:r>
    </w:p>
    <w:p w14:paraId="7BC57632" w14:textId="77777777" w:rsidR="005403D0" w:rsidRPr="005403D0" w:rsidRDefault="005403D0" w:rsidP="005403D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03D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Adam Podgorny &amp; Cory Jenkinson</w:t>
      </w:r>
    </w:p>
    <w:p w14:paraId="797FD550" w14:textId="3C033D32" w:rsidR="005403D0" w:rsidRPr="005403D0" w:rsidRDefault="005403D0" w:rsidP="005403D0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5403D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Care of: Oakley Lab, University of Kansas</w:t>
      </w:r>
    </w:p>
    <w:p w14:paraId="382756FF" w14:textId="77777777" w:rsidR="005403D0" w:rsidRPr="005403D0" w:rsidRDefault="005403D0" w:rsidP="005403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03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58415511" w14:textId="641B188D" w:rsidR="005403D0" w:rsidRPr="005403D0" w:rsidRDefault="005403D0" w:rsidP="005403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This script </w:t>
      </w:r>
      <w:r w:rsidR="006A4888">
        <w:rPr>
          <w:rFonts w:ascii="Times New Roman" w:eastAsia="Times New Roman" w:hAnsi="Times New Roman" w:cs="Times New Roman"/>
          <w:kern w:val="0"/>
          <w14:ligatures w14:val="none"/>
        </w:rPr>
        <w:t>imports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="006A4888">
        <w:rPr>
          <w:rFonts w:ascii="Times New Roman" w:eastAsia="Times New Roman" w:hAnsi="Times New Roman" w:cs="Times New Roman"/>
          <w:kern w:val="0"/>
          <w14:ligatures w14:val="none"/>
        </w:rPr>
        <w:t xml:space="preserve"> resistance gene </w:t>
      </w:r>
      <w:r w:rsidR="006A4888" w:rsidRPr="006A4888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6A4888">
        <w:rPr>
          <w:rFonts w:ascii="Times New Roman" w:eastAsia="Times New Roman" w:hAnsi="Times New Roman" w:cs="Times New Roman"/>
          <w:kern w:val="0"/>
          <w14:ligatures w14:val="none"/>
        </w:rPr>
        <w:t>query</w:t>
      </w:r>
      <w:r w:rsidR="006A4888" w:rsidRPr="006A4888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891A1A" w:rsidRPr="006A48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>csv file</w:t>
      </w:r>
      <w:r w:rsidR="000B3A0F" w:rsidRPr="006A48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4888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="006A488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891A1A" w:rsidRPr="006A4888">
        <w:rPr>
          <w:rFonts w:ascii="Times New Roman" w:eastAsia="Times New Roman" w:hAnsi="Times New Roman" w:cs="Times New Roman"/>
          <w:kern w:val="0"/>
          <w14:ligatures w14:val="none"/>
        </w:rPr>
        <w:t>secondary metabolite gene</w:t>
      </w:r>
      <w:r w:rsidR="006A4888" w:rsidRPr="006A4888">
        <w:rPr>
          <w:rFonts w:ascii="Times New Roman" w:eastAsia="Times New Roman" w:hAnsi="Times New Roman" w:cs="Times New Roman"/>
          <w:kern w:val="0"/>
          <w14:ligatures w14:val="none"/>
        </w:rPr>
        <w:t xml:space="preserve"> (target)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 csv </w:t>
      </w:r>
      <w:r w:rsidR="000B3A0F" w:rsidRPr="006A4888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r w:rsidR="006A4888">
        <w:rPr>
          <w:rFonts w:ascii="Times New Roman" w:eastAsia="Times New Roman" w:hAnsi="Times New Roman" w:cs="Times New Roman"/>
          <w:kern w:val="0"/>
          <w14:ligatures w14:val="none"/>
        </w:rPr>
        <w:t xml:space="preserve">containing the genomic coordinates of the genes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and then returns matches</w:t>
      </w:r>
      <w:r w:rsidR="003B3583">
        <w:rPr>
          <w:rFonts w:ascii="Times New Roman" w:eastAsia="Times New Roman" w:hAnsi="Times New Roman" w:cs="Times New Roman"/>
          <w:kern w:val="0"/>
          <w14:ligatures w14:val="none"/>
        </w:rPr>
        <w:t>/hits (potential BGCs with resistance genes)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within a</w:t>
      </w:r>
      <w:r w:rsidR="006A4888">
        <w:rPr>
          <w:rFonts w:ascii="Times New Roman" w:eastAsia="Times New Roman" w:hAnsi="Times New Roman" w:cs="Times New Roman"/>
          <w:kern w:val="0"/>
          <w14:ligatures w14:val="none"/>
        </w:rPr>
        <w:t xml:space="preserve"> user-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specified </w:t>
      </w:r>
      <w:r w:rsidR="006A4888">
        <w:rPr>
          <w:rFonts w:ascii="Times New Roman" w:eastAsia="Times New Roman" w:hAnsi="Times New Roman" w:cs="Times New Roman"/>
          <w:kern w:val="0"/>
          <w14:ligatures w14:val="none"/>
        </w:rPr>
        <w:t xml:space="preserve">genomic distance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cutoff.</w:t>
      </w:r>
    </w:p>
    <w:p w14:paraId="5D69649C" w14:textId="77777777" w:rsidR="005403D0" w:rsidRPr="005403D0" w:rsidRDefault="005403D0" w:rsidP="005403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03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Algorithm</w:t>
      </w:r>
    </w:p>
    <w:p w14:paraId="2F45A30B" w14:textId="1ED407BC" w:rsidR="005403D0" w:rsidRPr="005403D0" w:rsidRDefault="005403D0" w:rsidP="005403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The input consists of a resistance gene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 (query)</w:t>
      </w:r>
      <w:r w:rsidR="004E7CC8">
        <w:rPr>
          <w:rFonts w:ascii="Times New Roman" w:eastAsia="Times New Roman" w:hAnsi="Times New Roman" w:cs="Times New Roman"/>
          <w:kern w:val="0"/>
          <w14:ligatures w14:val="none"/>
        </w:rPr>
        <w:t xml:space="preserve"> csv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file, secondary metabolite</w:t>
      </w:r>
      <w:r w:rsidR="004E7CC8">
        <w:rPr>
          <w:rFonts w:ascii="Times New Roman" w:eastAsia="Times New Roman" w:hAnsi="Times New Roman" w:cs="Times New Roman"/>
          <w:kern w:val="0"/>
          <w14:ligatures w14:val="none"/>
        </w:rPr>
        <w:t xml:space="preserve"> gene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 (target)</w:t>
      </w:r>
      <w:r w:rsidR="004E7CC8">
        <w:rPr>
          <w:rFonts w:ascii="Times New Roman" w:eastAsia="Times New Roman" w:hAnsi="Times New Roman" w:cs="Times New Roman"/>
          <w:kern w:val="0"/>
          <w14:ligatures w14:val="none"/>
        </w:rPr>
        <w:t xml:space="preserve"> csv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file, a 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user-specified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cutoff distance in base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pairs</w:t>
      </w:r>
      <w:r w:rsidR="00FB027C">
        <w:rPr>
          <w:rFonts w:ascii="Times New Roman" w:eastAsia="Times New Roman" w:hAnsi="Times New Roman" w:cs="Times New Roman"/>
          <w:kern w:val="0"/>
          <w14:ligatures w14:val="none"/>
        </w:rPr>
        <w:t>, and a few optional settings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. The optional '</w:t>
      </w:r>
      <w:proofErr w:type="spellStart"/>
      <w:r w:rsidRPr="005403D0">
        <w:rPr>
          <w:rFonts w:ascii="Times New Roman" w:eastAsia="Times New Roman" w:hAnsi="Times New Roman" w:cs="Times New Roman"/>
          <w:kern w:val="0"/>
          <w14:ligatures w14:val="none"/>
        </w:rPr>
        <w:t>nocheck</w:t>
      </w:r>
      <w:proofErr w:type="spellEnd"/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' flag affects filtering behavior for the </w:t>
      </w:r>
      <w:r w:rsidR="002F0DCA">
        <w:rPr>
          <w:rFonts w:ascii="Times New Roman" w:eastAsia="Times New Roman" w:hAnsi="Times New Roman" w:cs="Times New Roman"/>
          <w:kern w:val="0"/>
          <w14:ligatures w14:val="none"/>
        </w:rPr>
        <w:t>query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  <w:r w:rsidR="002F0DCA">
        <w:rPr>
          <w:rFonts w:ascii="Times New Roman" w:eastAsia="Times New Roman" w:hAnsi="Times New Roman" w:cs="Times New Roman"/>
          <w:kern w:val="0"/>
          <w14:ligatures w14:val="none"/>
        </w:rPr>
        <w:t xml:space="preserve">, removing the requirement for each genome to contain 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at least </w:t>
      </w:r>
      <w:r w:rsidR="002F0DCA">
        <w:rPr>
          <w:rFonts w:ascii="Times New Roman" w:eastAsia="Times New Roman" w:hAnsi="Times New Roman" w:cs="Times New Roman"/>
          <w:kern w:val="0"/>
          <w14:ligatures w14:val="none"/>
        </w:rPr>
        <w:t>two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 query</w:t>
      </w:r>
      <w:r w:rsidR="002F0DCA">
        <w:rPr>
          <w:rFonts w:ascii="Times New Roman" w:eastAsia="Times New Roman" w:hAnsi="Times New Roman" w:cs="Times New Roman"/>
          <w:kern w:val="0"/>
          <w14:ligatures w14:val="none"/>
        </w:rPr>
        <w:t xml:space="preserve"> genes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 (a housekeeping and putative resistance gene)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FB027C">
        <w:rPr>
          <w:rFonts w:ascii="Times New Roman" w:eastAsia="Times New Roman" w:hAnsi="Times New Roman" w:cs="Times New Roman"/>
          <w:kern w:val="0"/>
          <w14:ligatures w14:val="none"/>
        </w:rPr>
        <w:t xml:space="preserve">Another optional setting allows the user to control </w:t>
      </w:r>
      <w:r w:rsidR="00FB027C" w:rsidRPr="00FB027C">
        <w:rPr>
          <w:rFonts w:ascii="Times New Roman" w:eastAsia="Times New Roman" w:hAnsi="Times New Roman" w:cs="Times New Roman"/>
          <w:kern w:val="0"/>
          <w14:ligatures w14:val="none"/>
        </w:rPr>
        <w:t>the maximum gene size</w:t>
      </w:r>
      <w:r w:rsidR="00FB027C">
        <w:rPr>
          <w:rFonts w:ascii="Times New Roman" w:eastAsia="Times New Roman" w:hAnsi="Times New Roman" w:cs="Times New Roman"/>
          <w:kern w:val="0"/>
          <w14:ligatures w14:val="none"/>
        </w:rPr>
        <w:t xml:space="preserve"> whereby the genes above the threshold are excluded; the </w:t>
      </w:r>
      <w:r w:rsidR="00FB027C" w:rsidRPr="00FB027C">
        <w:rPr>
          <w:rFonts w:ascii="Times New Roman" w:eastAsia="Times New Roman" w:hAnsi="Times New Roman" w:cs="Times New Roman"/>
          <w:kern w:val="0"/>
          <w14:ligatures w14:val="none"/>
        </w:rPr>
        <w:t>default maximum gene size is 50,000 base pairs</w:t>
      </w:r>
      <w:r w:rsidR="00FB027C">
        <w:rPr>
          <w:rFonts w:ascii="Times New Roman" w:eastAsia="Times New Roman" w:hAnsi="Times New Roman" w:cs="Times New Roman"/>
          <w:kern w:val="0"/>
          <w14:ligatures w14:val="none"/>
        </w:rPr>
        <w:t xml:space="preserve">. The third optional setting is a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homolog search mode </w:t>
      </w:r>
      <w:r w:rsidR="00C24C67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find</w:t>
      </w:r>
      <w:r w:rsidR="00C24C67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resistance gene homologs </w:t>
      </w:r>
      <w:r w:rsidR="002F0DCA">
        <w:rPr>
          <w:rFonts w:ascii="Times New Roman" w:eastAsia="Times New Roman" w:hAnsi="Times New Roman" w:cs="Times New Roman"/>
          <w:kern w:val="0"/>
          <w14:ligatures w14:val="none"/>
        </w:rPr>
        <w:t>in genomes that contain</w:t>
      </w:r>
      <w:r w:rsidR="003B35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174EB">
        <w:rPr>
          <w:rFonts w:ascii="Times New Roman" w:eastAsia="Times New Roman" w:hAnsi="Times New Roman" w:cs="Times New Roman"/>
          <w:kern w:val="0"/>
          <w14:ligatures w14:val="none"/>
        </w:rPr>
        <w:t xml:space="preserve">hits of </w:t>
      </w:r>
      <w:r w:rsidR="003B3583">
        <w:rPr>
          <w:rFonts w:ascii="Times New Roman" w:eastAsia="Times New Roman" w:hAnsi="Times New Roman" w:cs="Times New Roman"/>
          <w:kern w:val="0"/>
          <w14:ligatures w14:val="none"/>
        </w:rPr>
        <w:t>potential BGCs with resistance genes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27EC6" w14:textId="2E564715" w:rsidR="005403D0" w:rsidRPr="005403D0" w:rsidRDefault="005403D0" w:rsidP="005403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The resistance gene file is read in, such that a table is created. Each entry contains the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="00EC49F2">
        <w:rPr>
          <w:rFonts w:ascii="Times New Roman" w:eastAsia="Times New Roman" w:hAnsi="Times New Roman" w:cs="Times New Roman"/>
          <w:kern w:val="0"/>
          <w14:ligatures w14:val="none"/>
        </w:rPr>
        <w:t>organism</w:t>
      </w:r>
      <w:proofErr w:type="gramEnd"/>
      <w:r w:rsidR="00EC49F2">
        <w:rPr>
          <w:rFonts w:ascii="Times New Roman" w:eastAsia="Times New Roman" w:hAnsi="Times New Roman" w:cs="Times New Roman"/>
          <w:kern w:val="0"/>
          <w14:ligatures w14:val="none"/>
        </w:rPr>
        <w:t xml:space="preserve"> name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scaffold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>/chromosome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891A1A" w:rsidRPr="000B3A0F">
        <w:rPr>
          <w:rFonts w:ascii="Times New Roman" w:eastAsia="Times New Roman" w:hAnsi="Times New Roman" w:cs="Times New Roman"/>
          <w:kern w:val="0"/>
          <w14:ligatures w14:val="none"/>
        </w:rPr>
        <w:t>gene</w:t>
      </w:r>
      <w:r w:rsidR="00891A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start and end locations, E-</w:t>
      </w:r>
      <w:r w:rsidR="00D27A13">
        <w:rPr>
          <w:rFonts w:ascii="Times New Roman" w:eastAsia="Times New Roman" w:hAnsi="Times New Roman" w:cs="Times New Roman"/>
          <w:kern w:val="0"/>
          <w14:ligatures w14:val="none"/>
        </w:rPr>
        <w:t>v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alue,</w:t>
      </w:r>
      <w:r w:rsidR="00891A1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91A1A" w:rsidRPr="000B3A0F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 xml:space="preserve">% identity.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The center of the gene is calculated by the simple geometric average of the start and end locations. If the </w:t>
      </w:r>
      <w:r w:rsidR="001574E7">
        <w:rPr>
          <w:rFonts w:ascii="Times New Roman" w:eastAsia="Times New Roman" w:hAnsi="Times New Roman" w:cs="Times New Roman"/>
          <w:kern w:val="0"/>
          <w14:ligatures w14:val="none"/>
        </w:rPr>
        <w:t xml:space="preserve">optional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'</w:t>
      </w:r>
      <w:proofErr w:type="spellStart"/>
      <w:r w:rsidRPr="005403D0">
        <w:rPr>
          <w:rFonts w:ascii="Times New Roman" w:eastAsia="Times New Roman" w:hAnsi="Times New Roman" w:cs="Times New Roman"/>
          <w:kern w:val="0"/>
          <w14:ligatures w14:val="none"/>
        </w:rPr>
        <w:t>nocheck</w:t>
      </w:r>
      <w:proofErr w:type="spellEnd"/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' parameter is </w:t>
      </w:r>
      <w:r w:rsidR="001574E7">
        <w:rPr>
          <w:rFonts w:ascii="Times New Roman" w:eastAsia="Times New Roman" w:hAnsi="Times New Roman" w:cs="Times New Roman"/>
          <w:kern w:val="0"/>
          <w14:ligatures w14:val="none"/>
        </w:rPr>
        <w:t>not used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0B3A0F">
        <w:rPr>
          <w:rFonts w:ascii="Times New Roman" w:eastAsia="Times New Roman" w:hAnsi="Times New Roman" w:cs="Times New Roman"/>
          <w:kern w:val="0"/>
          <w14:ligatures w14:val="none"/>
        </w:rPr>
        <w:t xml:space="preserve">genomes </w:t>
      </w:r>
      <w:r w:rsidR="00412705">
        <w:rPr>
          <w:rFonts w:ascii="Times New Roman" w:eastAsia="Times New Roman" w:hAnsi="Times New Roman" w:cs="Times New Roman"/>
          <w:kern w:val="0"/>
          <w14:ligatures w14:val="none"/>
        </w:rPr>
        <w:t>that do not contain at least two query genes</w:t>
      </w:r>
      <w:r w:rsidR="00412705"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are filtered out.</w:t>
      </w:r>
      <w:r w:rsidR="00F545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The secondary metabolite file is then read in to create a gene table </w:t>
      </w:r>
      <w:r w:rsidR="00F54577">
        <w:rPr>
          <w:rFonts w:ascii="Times New Roman" w:eastAsia="Times New Roman" w:hAnsi="Times New Roman" w:cs="Times New Roman"/>
          <w:kern w:val="0"/>
          <w14:ligatures w14:val="none"/>
        </w:rPr>
        <w:t xml:space="preserve">in this same manner but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without any filtering by redundancy.</w:t>
      </w:r>
    </w:p>
    <w:p w14:paraId="3B8633B8" w14:textId="2AA21450" w:rsidR="005403D0" w:rsidRPr="005403D0" w:rsidRDefault="005403D0" w:rsidP="005403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Each entry in the resistance gene table</w:t>
      </w:r>
      <w:r w:rsidR="004E7C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is then tested against each entry in the secondary metabolite gene table. If the organism names match, the entries are checked for a </w:t>
      </w:r>
      <w:r w:rsidR="00D27A13">
        <w:rPr>
          <w:rFonts w:ascii="Times New Roman" w:eastAsia="Times New Roman" w:hAnsi="Times New Roman" w:cs="Times New Roman"/>
          <w:kern w:val="0"/>
          <w14:ligatures w14:val="none"/>
        </w:rPr>
        <w:t>scaffold/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chrom</w:t>
      </w:r>
      <w:r w:rsidR="00891A1A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some match. If the</w:t>
      </w:r>
      <w:r w:rsidR="00D27A13" w:rsidRPr="00D27A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27A13">
        <w:rPr>
          <w:rFonts w:ascii="Times New Roman" w:eastAsia="Times New Roman" w:hAnsi="Times New Roman" w:cs="Times New Roman"/>
          <w:kern w:val="0"/>
          <w14:ligatures w14:val="none"/>
        </w:rPr>
        <w:t>scaffolds/</w:t>
      </w:r>
      <w:r w:rsidR="00D27A13" w:rsidRPr="005403D0">
        <w:rPr>
          <w:rFonts w:ascii="Times New Roman" w:eastAsia="Times New Roman" w:hAnsi="Times New Roman" w:cs="Times New Roman"/>
          <w:kern w:val="0"/>
          <w14:ligatures w14:val="none"/>
        </w:rPr>
        <w:t>chrom</w:t>
      </w:r>
      <w:r w:rsidR="00D27A13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="00D27A13" w:rsidRPr="005403D0">
        <w:rPr>
          <w:rFonts w:ascii="Times New Roman" w:eastAsia="Times New Roman" w:hAnsi="Times New Roman" w:cs="Times New Roman"/>
          <w:kern w:val="0"/>
          <w14:ligatures w14:val="none"/>
        </w:rPr>
        <w:t>some</w:t>
      </w:r>
      <w:r w:rsidR="00D27A13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D27A13"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match</w:t>
      </w:r>
      <w:r w:rsidR="00F54577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genomic overlap and inclusion within the </w:t>
      </w:r>
      <w:r w:rsidR="00D27A13">
        <w:rPr>
          <w:rFonts w:ascii="Times New Roman" w:eastAsia="Times New Roman" w:hAnsi="Times New Roman" w:cs="Times New Roman"/>
          <w:kern w:val="0"/>
          <w14:ligatures w14:val="none"/>
        </w:rPr>
        <w:t xml:space="preserve">user-specified distance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cutoff are then assessed. If the putative hit is within the </w:t>
      </w:r>
      <w:r w:rsidR="00D27A13">
        <w:rPr>
          <w:rFonts w:ascii="Times New Roman" w:eastAsia="Times New Roman" w:hAnsi="Times New Roman" w:cs="Times New Roman"/>
          <w:kern w:val="0"/>
          <w14:ligatures w14:val="none"/>
        </w:rPr>
        <w:t xml:space="preserve">user-specified distance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cutoff and the two genes do not overlap, the hit is accepted and output.</w:t>
      </w:r>
    </w:p>
    <w:p w14:paraId="267ADFC1" w14:textId="0F6DBBA7" w:rsidR="005403D0" w:rsidRPr="005403D0" w:rsidRDefault="005403D0" w:rsidP="005403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The accepted hits are then printed to screen. If an output file is specified, these entries are output in csv format. Each hit entry contains the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‘Organism Name’, ‘Resistance Gene Scaffold’, ‘R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esistance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ene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Start’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‘Resistance Gene End’, ‘R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esistance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ene E-value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 xml:space="preserve"> ‘Resistance Gene % Identity’,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‘SM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Gene S</w:t>
      </w:r>
      <w:r w:rsidR="004E7CC8">
        <w:rPr>
          <w:rFonts w:ascii="Times New Roman" w:eastAsia="Times New Roman" w:hAnsi="Times New Roman" w:cs="Times New Roman"/>
          <w:kern w:val="0"/>
          <w14:ligatures w14:val="none"/>
        </w:rPr>
        <w:t>caffold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="004E7CC8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‘SM Gene Start’, ‘SM Gene End’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, and the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 xml:space="preserve">‘Distance’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between 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="00982D84">
        <w:rPr>
          <w:rFonts w:ascii="Times New Roman" w:eastAsia="Times New Roman" w:hAnsi="Times New Roman" w:cs="Times New Roman"/>
          <w:kern w:val="0"/>
          <w14:ligatures w14:val="none"/>
        </w:rPr>
        <w:t xml:space="preserve"> center of the</w:t>
      </w:r>
      <w:r w:rsidR="00EC49F2">
        <w:rPr>
          <w:rFonts w:ascii="Times New Roman" w:eastAsia="Times New Roman" w:hAnsi="Times New Roman" w:cs="Times New Roman"/>
          <w:kern w:val="0"/>
          <w14:ligatures w14:val="none"/>
        </w:rPr>
        <w:t xml:space="preserve"> resistance and SM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genes.</w:t>
      </w:r>
    </w:p>
    <w:p w14:paraId="52E6B4A5" w14:textId="26F21330" w:rsidR="005403D0" w:rsidRPr="005403D0" w:rsidRDefault="005403D0" w:rsidP="005403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If the homolog mode is activated, resistance genes </w:t>
      </w:r>
      <w:r w:rsidR="005252B0">
        <w:rPr>
          <w:rFonts w:ascii="Times New Roman" w:eastAsia="Times New Roman" w:hAnsi="Times New Roman" w:cs="Times New Roman"/>
          <w:kern w:val="0"/>
          <w14:ligatures w14:val="none"/>
        </w:rPr>
        <w:t xml:space="preserve">from the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hit</w:t>
      </w:r>
      <w:r w:rsidR="005252B0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will be used to rescan the resistance gene file for </w:t>
      </w:r>
      <w:r w:rsidR="005252B0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homologs in the same organism. Th</w:t>
      </w:r>
      <w:r w:rsidR="00982D84">
        <w:rPr>
          <w:rFonts w:ascii="Times New Roman" w:eastAsia="Times New Roman" w:hAnsi="Times New Roman" w:cs="Times New Roman"/>
          <w:kern w:val="0"/>
          <w14:ligatures w14:val="none"/>
        </w:rPr>
        <w:t>e homologs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will </w:t>
      </w:r>
      <w:r w:rsidR="00982D84">
        <w:rPr>
          <w:rFonts w:ascii="Times New Roman" w:eastAsia="Times New Roman" w:hAnsi="Times New Roman" w:cs="Times New Roman"/>
          <w:kern w:val="0"/>
          <w14:ligatures w14:val="none"/>
        </w:rPr>
        <w:t xml:space="preserve">then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be output to the specified file</w:t>
      </w:r>
      <w:r w:rsidR="00F545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name.</w:t>
      </w:r>
    </w:p>
    <w:p w14:paraId="77AD0D5B" w14:textId="77777777" w:rsidR="005403D0" w:rsidRPr="005403D0" w:rsidRDefault="005403D0" w:rsidP="005403D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</w:p>
    <w:p w14:paraId="44E66015" w14:textId="77777777" w:rsidR="005403D0" w:rsidRPr="005403D0" w:rsidRDefault="005403D0" w:rsidP="005403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03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Usage</w:t>
      </w:r>
    </w:p>
    <w:p w14:paraId="5500E191" w14:textId="035A262D" w:rsidR="005403D0" w:rsidRPr="005403D0" w:rsidRDefault="00E9031C" w:rsidP="005403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ython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5403D0" w:rsidRPr="00E903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rg3m</w:t>
      </w:r>
      <w:r w:rsid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--cutoff &lt;cutoff in bp&gt; --resistance_gene &lt;resistance gene </w:t>
      </w:r>
      <w:r w:rsidR="008C19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csv </w:t>
      </w:r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file&gt; --</w:t>
      </w:r>
      <w:proofErr w:type="spellStart"/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sm_gene</w:t>
      </w:r>
      <w:proofErr w:type="spellEnd"/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&lt;SM gene </w:t>
      </w:r>
      <w:r w:rsidR="008C19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csv </w:t>
      </w:r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file&gt; [--out output</w:t>
      </w:r>
      <w:r w:rsidR="008C19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8C19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hits as </w:t>
      </w:r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r w:rsidR="008C19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</w:t>
      </w:r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[--</w:t>
      </w:r>
      <w:proofErr w:type="spellStart"/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rghomologs</w:t>
      </w:r>
      <w:proofErr w:type="spellEnd"/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resistance gene homolog mode</w:t>
      </w:r>
      <w:r w:rsidR="008C19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outputs homologs to csv file</w:t>
      </w:r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[--</w:t>
      </w:r>
      <w:proofErr w:type="spellStart"/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nocheck</w:t>
      </w:r>
      <w:proofErr w:type="spellEnd"/>
      <w:r w:rsidR="005403D0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="005403D0"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B2BB1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[--</w:t>
      </w:r>
      <w:proofErr w:type="spellStart"/>
      <w:r w:rsidR="001B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gene_length_cutoff</w:t>
      </w:r>
      <w:proofErr w:type="spellEnd"/>
      <w:r w:rsidR="001B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&lt;cutoff in bp&gt;</w:t>
      </w:r>
      <w:r w:rsidR="001B2BB1"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DDA4CA6" w14:textId="79A159E0" w:rsidR="005403D0" w:rsidRPr="005403D0" w:rsidRDefault="005403D0" w:rsidP="005403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The Python version is up to</w:t>
      </w:r>
      <w:r w:rsidR="00E9031C">
        <w:rPr>
          <w:rFonts w:ascii="Times New Roman" w:eastAsia="Times New Roman" w:hAnsi="Times New Roman" w:cs="Times New Roman"/>
          <w:kern w:val="0"/>
          <w14:ligatures w14:val="none"/>
        </w:rPr>
        <w:t xml:space="preserve"> the user’s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choice, although this was developed on a </w:t>
      </w:r>
      <w:r w:rsidR="008C1972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ython2 base. It requires no libraries beyond the libraries that come standard with Python2.x and 3.x to make deployment simpler.</w:t>
      </w:r>
    </w:p>
    <w:p w14:paraId="5ABB2F08" w14:textId="5D1D0B44" w:rsidR="005403D0" w:rsidRPr="005403D0" w:rsidRDefault="005403D0" w:rsidP="005403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--cutoff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- This parameter controls the distance from the </w:t>
      </w:r>
      <w:r w:rsidR="008C1972">
        <w:rPr>
          <w:rFonts w:ascii="Times New Roman" w:eastAsia="Times New Roman" w:hAnsi="Times New Roman" w:cs="Times New Roman"/>
          <w:kern w:val="0"/>
          <w14:ligatures w14:val="none"/>
        </w:rPr>
        <w:t xml:space="preserve">center of the query gene to the center of the target gene and determines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which hits are accepted or rejected. The units are </w:t>
      </w:r>
      <w:r w:rsidR="008C1972">
        <w:rPr>
          <w:rFonts w:ascii="Times New Roman" w:eastAsia="Times New Roman" w:hAnsi="Times New Roman" w:cs="Times New Roman"/>
          <w:kern w:val="0"/>
          <w14:ligatures w14:val="none"/>
        </w:rPr>
        <w:t>in base pairs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081E9F" w14:textId="45A6A6FB" w:rsidR="005403D0" w:rsidRPr="005403D0" w:rsidRDefault="005403D0" w:rsidP="005403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resistance_gene</w:t>
      </w:r>
      <w:proofErr w:type="spellEnd"/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- The </w:t>
      </w:r>
      <w:r w:rsidR="003C2DE5">
        <w:rPr>
          <w:rFonts w:ascii="Times New Roman" w:eastAsia="Times New Roman" w:hAnsi="Times New Roman" w:cs="Times New Roman"/>
          <w:kern w:val="0"/>
          <w14:ligatures w14:val="none"/>
        </w:rPr>
        <w:t xml:space="preserve">csv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file with the resistance gene</w:t>
      </w:r>
      <w:r w:rsidR="008C1972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8B9601" w14:textId="491E4C00" w:rsidR="005403D0" w:rsidRPr="005403D0" w:rsidRDefault="005403D0" w:rsidP="005403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sm_gene</w:t>
      </w:r>
      <w:proofErr w:type="spellEnd"/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- The </w:t>
      </w:r>
      <w:r w:rsidR="003C2DE5">
        <w:rPr>
          <w:rFonts w:ascii="Times New Roman" w:eastAsia="Times New Roman" w:hAnsi="Times New Roman" w:cs="Times New Roman"/>
          <w:kern w:val="0"/>
          <w14:ligatures w14:val="none"/>
        </w:rPr>
        <w:t xml:space="preserve">csv 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file with the secondary metabolite genes.</w:t>
      </w:r>
    </w:p>
    <w:p w14:paraId="7A06487A" w14:textId="23EF97D3" w:rsidR="005403D0" w:rsidRPr="005403D0" w:rsidRDefault="005403D0" w:rsidP="005403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--out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- An optional parameter which allow</w:t>
      </w:r>
      <w:r w:rsidR="0087650D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the user to dump the results to the specified csv</w:t>
      </w:r>
      <w:r w:rsidR="008C1972">
        <w:rPr>
          <w:rFonts w:ascii="Times New Roman" w:eastAsia="Times New Roman" w:hAnsi="Times New Roman" w:cs="Times New Roman"/>
          <w:kern w:val="0"/>
          <w14:ligatures w14:val="none"/>
        </w:rPr>
        <w:t xml:space="preserve"> file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175F4A" w14:textId="2B6AA929" w:rsidR="005403D0" w:rsidRPr="005403D0" w:rsidRDefault="005403D0" w:rsidP="005403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nocheck</w:t>
      </w:r>
      <w:proofErr w:type="spellEnd"/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- An optional parameter which </w:t>
      </w:r>
      <w:r w:rsidR="003C2DE5">
        <w:rPr>
          <w:rFonts w:ascii="Times New Roman" w:eastAsia="Times New Roman" w:hAnsi="Times New Roman" w:cs="Times New Roman"/>
          <w:kern w:val="0"/>
          <w14:ligatures w14:val="none"/>
        </w:rPr>
        <w:t xml:space="preserve">waives the requirement for each genome (from the resistance gene csv file) to contain at least two query genes. </w:t>
      </w:r>
    </w:p>
    <w:p w14:paraId="41AF742C" w14:textId="09AF807B" w:rsidR="005403D0" w:rsidRPr="005403D0" w:rsidRDefault="005403D0" w:rsidP="005403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rghomologs</w:t>
      </w:r>
      <w:proofErr w:type="spellEnd"/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- An optional parameter which turns on</w:t>
      </w:r>
      <w:r w:rsidR="003C2DE5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homolog mode for the resistance genes</w:t>
      </w:r>
      <w:r w:rsidR="003C2DE5">
        <w:rPr>
          <w:rFonts w:ascii="Times New Roman" w:eastAsia="Times New Roman" w:hAnsi="Times New Roman" w:cs="Times New Roman"/>
          <w:kern w:val="0"/>
          <w14:ligatures w14:val="none"/>
        </w:rPr>
        <w:t xml:space="preserve"> and then </w:t>
      </w:r>
      <w:r w:rsidR="003C2DE5" w:rsidRPr="005403D0">
        <w:rPr>
          <w:rFonts w:ascii="Times New Roman" w:eastAsia="Times New Roman" w:hAnsi="Times New Roman" w:cs="Times New Roman"/>
          <w:kern w:val="0"/>
          <w14:ligatures w14:val="none"/>
        </w:rPr>
        <w:t>output</w:t>
      </w:r>
      <w:r w:rsidR="003C2DE5">
        <w:rPr>
          <w:rFonts w:ascii="Times New Roman" w:eastAsia="Times New Roman" w:hAnsi="Times New Roman" w:cs="Times New Roman"/>
          <w:kern w:val="0"/>
          <w14:ligatures w14:val="none"/>
        </w:rPr>
        <w:t>s them</w:t>
      </w:r>
      <w:r w:rsidR="003C2DE5"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to the specified </w:t>
      </w:r>
      <w:r w:rsidR="003C2DE5">
        <w:rPr>
          <w:rFonts w:ascii="Times New Roman" w:eastAsia="Times New Roman" w:hAnsi="Times New Roman" w:cs="Times New Roman"/>
          <w:kern w:val="0"/>
          <w14:ligatures w14:val="none"/>
        </w:rPr>
        <w:t xml:space="preserve">csv </w:t>
      </w:r>
      <w:r w:rsidR="003C2DE5" w:rsidRPr="005403D0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BA00A7" w14:textId="6C3E5FF2" w:rsidR="005403D0" w:rsidRPr="004E7CC8" w:rsidRDefault="005403D0" w:rsidP="004E7C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540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gene_length_cutoff</w:t>
      </w:r>
      <w:proofErr w:type="spellEnd"/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- An optional parameter which controls the maximum gene size. Genes above the threshold are excluded. </w:t>
      </w:r>
      <w:r w:rsidR="003C2DE5">
        <w:rPr>
          <w:rFonts w:ascii="Times New Roman" w:eastAsia="Times New Roman" w:hAnsi="Times New Roman" w:cs="Times New Roman"/>
          <w:kern w:val="0"/>
          <w14:ligatures w14:val="none"/>
        </w:rPr>
        <w:t>The d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efault</w:t>
      </w:r>
      <w:r w:rsidR="003C2DE5">
        <w:rPr>
          <w:rFonts w:ascii="Times New Roman" w:eastAsia="Times New Roman" w:hAnsi="Times New Roman" w:cs="Times New Roman"/>
          <w:kern w:val="0"/>
          <w14:ligatures w14:val="none"/>
        </w:rPr>
        <w:t xml:space="preserve"> maximum gene size is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 xml:space="preserve"> 50,000 </w:t>
      </w:r>
      <w:r w:rsidR="003C2DE5">
        <w:rPr>
          <w:rFonts w:ascii="Times New Roman" w:eastAsia="Times New Roman" w:hAnsi="Times New Roman" w:cs="Times New Roman"/>
          <w:kern w:val="0"/>
          <w14:ligatures w14:val="none"/>
        </w:rPr>
        <w:t>base pairs</w:t>
      </w:r>
      <w:r w:rsidRPr="005403D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6F20F1" w14:textId="77777777" w:rsidR="005403D0" w:rsidRDefault="005403D0"/>
    <w:p w14:paraId="3597EEC8" w14:textId="34DCF94E" w:rsidR="00824A15" w:rsidRDefault="00824A15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9B4901">
        <w:rPr>
          <w:rFonts w:ascii="Times New Roman" w:hAnsi="Times New Roman" w:cs="Times New Roman"/>
          <w:b/>
          <w:bCs/>
          <w:sz w:val="27"/>
          <w:szCs w:val="27"/>
        </w:rPr>
        <w:t xml:space="preserve">For New Python </w:t>
      </w:r>
      <w:r w:rsidR="002539E1">
        <w:rPr>
          <w:rFonts w:ascii="Times New Roman" w:hAnsi="Times New Roman" w:cs="Times New Roman"/>
          <w:b/>
          <w:bCs/>
          <w:sz w:val="27"/>
          <w:szCs w:val="27"/>
        </w:rPr>
        <w:t xml:space="preserve">and </w:t>
      </w:r>
      <w:proofErr w:type="spellStart"/>
      <w:r w:rsidR="002539E1">
        <w:rPr>
          <w:rFonts w:ascii="Times New Roman" w:hAnsi="Times New Roman" w:cs="Times New Roman"/>
          <w:b/>
          <w:bCs/>
          <w:sz w:val="27"/>
          <w:szCs w:val="27"/>
        </w:rPr>
        <w:t>MycoCosm</w:t>
      </w:r>
      <w:proofErr w:type="spellEnd"/>
      <w:r w:rsidR="002539E1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9B4901">
        <w:rPr>
          <w:rFonts w:ascii="Times New Roman" w:hAnsi="Times New Roman" w:cs="Times New Roman"/>
          <w:b/>
          <w:bCs/>
          <w:sz w:val="27"/>
          <w:szCs w:val="27"/>
        </w:rPr>
        <w:t>Users:</w:t>
      </w:r>
    </w:p>
    <w:p w14:paraId="4E51BBDB" w14:textId="77777777" w:rsidR="002539E1" w:rsidRDefault="002539E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9FED050" w14:textId="77777777" w:rsidR="009955E2" w:rsidRDefault="002539E1" w:rsidP="002539E1">
      <w:pPr>
        <w:rPr>
          <w:ins w:id="0" w:author="Microsoft Office User" w:date="2023-06-02T12:38:00Z"/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 xml:space="preserve">To create csv files from the </w:t>
      </w:r>
      <w:proofErr w:type="spellStart"/>
      <w:r w:rsidRPr="009B4901">
        <w:rPr>
          <w:rFonts w:ascii="Times New Roman" w:hAnsi="Times New Roman" w:cs="Times New Roman"/>
        </w:rPr>
        <w:t>MycoCosm</w:t>
      </w:r>
      <w:proofErr w:type="spellEnd"/>
      <w:r w:rsidRPr="009B4901">
        <w:rPr>
          <w:rFonts w:ascii="Times New Roman" w:hAnsi="Times New Roman" w:cs="Times New Roman"/>
        </w:rPr>
        <w:t xml:space="preserve"> homepage, users can click on the fungal group of interest, for example ‘</w:t>
      </w:r>
      <w:proofErr w:type="spellStart"/>
      <w:r w:rsidRPr="009B4901">
        <w:rPr>
          <w:rFonts w:ascii="Times New Roman" w:hAnsi="Times New Roman" w:cs="Times New Roman"/>
        </w:rPr>
        <w:t>Eurotiomycetes</w:t>
      </w:r>
      <w:proofErr w:type="spellEnd"/>
      <w:r w:rsidRPr="009B4901">
        <w:rPr>
          <w:rFonts w:ascii="Times New Roman" w:hAnsi="Times New Roman" w:cs="Times New Roman"/>
        </w:rPr>
        <w:t>’, ‘Ascomycota’, ‘Fungi’, etc., and then</w:t>
      </w:r>
      <w:ins w:id="1" w:author="Microsoft Office User" w:date="2023-06-02T12:28:00Z">
        <w:r w:rsidR="00CB6543">
          <w:rPr>
            <w:rFonts w:ascii="Times New Roman" w:hAnsi="Times New Roman" w:cs="Times New Roman"/>
          </w:rPr>
          <w:t xml:space="preserve"> from the drop-down menu</w:t>
        </w:r>
      </w:ins>
      <w:r w:rsidRPr="009B4901">
        <w:rPr>
          <w:rFonts w:ascii="Times New Roman" w:hAnsi="Times New Roman" w:cs="Times New Roman"/>
        </w:rPr>
        <w:t xml:space="preserve"> they can select the ‘Search’ or ‘BLAST’ options. </w:t>
      </w:r>
    </w:p>
    <w:p w14:paraId="138E3C8C" w14:textId="77777777" w:rsidR="009955E2" w:rsidRDefault="002539E1" w:rsidP="002539E1">
      <w:pPr>
        <w:rPr>
          <w:ins w:id="2" w:author="Microsoft Office User" w:date="2023-06-02T12:38:00Z"/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 xml:space="preserve">When using the ‘Search’ function, a variety of search options are available, and we have used the </w:t>
      </w:r>
      <w:r w:rsidR="00972F6C">
        <w:rPr>
          <w:rFonts w:ascii="Times New Roman" w:hAnsi="Times New Roman" w:cs="Times New Roman"/>
        </w:rPr>
        <w:t>‘K</w:t>
      </w:r>
      <w:r w:rsidRPr="009B4901">
        <w:rPr>
          <w:rFonts w:ascii="Times New Roman" w:hAnsi="Times New Roman" w:cs="Times New Roman"/>
        </w:rPr>
        <w:t>eyword</w:t>
      </w:r>
      <w:r w:rsidR="00972F6C">
        <w:rPr>
          <w:rFonts w:ascii="Times New Roman" w:hAnsi="Times New Roman" w:cs="Times New Roman"/>
        </w:rPr>
        <w:t>s’</w:t>
      </w:r>
      <w:r w:rsidRPr="009B4901">
        <w:rPr>
          <w:rFonts w:ascii="Times New Roman" w:hAnsi="Times New Roman" w:cs="Times New Roman"/>
        </w:rPr>
        <w:t xml:space="preserve"> and </w:t>
      </w:r>
      <w:r w:rsidR="00972F6C">
        <w:rPr>
          <w:rFonts w:ascii="Times New Roman" w:hAnsi="Times New Roman" w:cs="Times New Roman"/>
        </w:rPr>
        <w:t>‘</w:t>
      </w:r>
      <w:r w:rsidRPr="009B4901">
        <w:rPr>
          <w:rFonts w:ascii="Times New Roman" w:hAnsi="Times New Roman" w:cs="Times New Roman"/>
        </w:rPr>
        <w:t>KOG term</w:t>
      </w:r>
      <w:r w:rsidR="00972F6C">
        <w:rPr>
          <w:rFonts w:ascii="Times New Roman" w:hAnsi="Times New Roman" w:cs="Times New Roman"/>
        </w:rPr>
        <w:t>s’</w:t>
      </w:r>
      <w:r w:rsidRPr="009B4901">
        <w:rPr>
          <w:rFonts w:ascii="Times New Roman" w:hAnsi="Times New Roman" w:cs="Times New Roman"/>
        </w:rPr>
        <w:t xml:space="preserve"> (</w:t>
      </w:r>
      <w:proofErr w:type="spellStart"/>
      <w:r w:rsidRPr="009B4901">
        <w:rPr>
          <w:rFonts w:ascii="Times New Roman" w:hAnsi="Times New Roman" w:cs="Times New Roman"/>
        </w:rPr>
        <w:t>euKaryotic</w:t>
      </w:r>
      <w:proofErr w:type="spellEnd"/>
      <w:r w:rsidRPr="009B4901">
        <w:rPr>
          <w:rFonts w:ascii="Times New Roman" w:hAnsi="Times New Roman" w:cs="Times New Roman"/>
        </w:rPr>
        <w:t xml:space="preserve"> Orthologous Groups) search options to generate csv files. </w:t>
      </w:r>
    </w:p>
    <w:p w14:paraId="3489B911" w14:textId="7CA5F17F" w:rsidR="002539E1" w:rsidRPr="009B4901" w:rsidRDefault="002539E1" w:rsidP="002539E1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>When using the BLAST function</w:t>
      </w:r>
      <w:ins w:id="3" w:author="Microsoft Office User" w:date="2023-06-02T12:40:00Z">
        <w:r w:rsidR="00F35178">
          <w:rPr>
            <w:rFonts w:ascii="Times New Roman" w:hAnsi="Times New Roman" w:cs="Times New Roman"/>
          </w:rPr>
          <w:t xml:space="preserve"> (we like to use</w:t>
        </w:r>
        <w:r w:rsidR="00661EFF">
          <w:rPr>
            <w:rFonts w:ascii="Times New Roman" w:hAnsi="Times New Roman" w:cs="Times New Roman"/>
          </w:rPr>
          <w:t xml:space="preserve"> the</w:t>
        </w:r>
        <w:r w:rsidR="00F35178">
          <w:rPr>
            <w:rFonts w:ascii="Times New Roman" w:hAnsi="Times New Roman" w:cs="Times New Roman"/>
          </w:rPr>
          <w:t xml:space="preserve"> TBLASTN</w:t>
        </w:r>
      </w:ins>
      <w:ins w:id="4" w:author="Microsoft Office User" w:date="2023-06-02T12:41:00Z">
        <w:r w:rsidR="00661EFF">
          <w:rPr>
            <w:rFonts w:ascii="Times New Roman" w:hAnsi="Times New Roman" w:cs="Times New Roman"/>
          </w:rPr>
          <w:t xml:space="preserve"> option on the BLAST page</w:t>
        </w:r>
      </w:ins>
      <w:ins w:id="5" w:author="Microsoft Office User" w:date="2023-06-02T12:40:00Z">
        <w:r w:rsidR="00F35178">
          <w:rPr>
            <w:rFonts w:ascii="Times New Roman" w:hAnsi="Times New Roman" w:cs="Times New Roman"/>
          </w:rPr>
          <w:t>)</w:t>
        </w:r>
      </w:ins>
      <w:r w:rsidRPr="009B4901">
        <w:rPr>
          <w:rFonts w:ascii="Times New Roman" w:hAnsi="Times New Roman" w:cs="Times New Roman"/>
        </w:rPr>
        <w:t xml:space="preserve">, on the results page, after clicking the ‘Configure This Screen’ button, </w:t>
      </w:r>
      <w:ins w:id="6" w:author="Microsoft Office User" w:date="2023-06-02T12:35:00Z">
        <w:r w:rsidR="006E565B">
          <w:rPr>
            <w:rFonts w:ascii="Times New Roman" w:hAnsi="Times New Roman" w:cs="Times New Roman"/>
          </w:rPr>
          <w:t xml:space="preserve">from the drop-down menu </w:t>
        </w:r>
      </w:ins>
      <w:r w:rsidRPr="009B4901">
        <w:rPr>
          <w:rFonts w:ascii="Times New Roman" w:hAnsi="Times New Roman" w:cs="Times New Roman"/>
        </w:rPr>
        <w:t xml:space="preserve">the user should type in the number of hits found into the ‘Showing Top ___ Hits Per Group By:’ box, click ‘Submit’, and then click the ‘Alignment Hit Table’ box; after this, the user can export the hits as a csv file using the ‘Hits Excel Spreadsheet’ option from the </w:t>
      </w:r>
      <w:r w:rsidR="002B633C" w:rsidRPr="009B4901">
        <w:rPr>
          <w:rFonts w:ascii="Times New Roman" w:hAnsi="Times New Roman" w:cs="Times New Roman"/>
        </w:rPr>
        <w:t>drop-down</w:t>
      </w:r>
      <w:r w:rsidRPr="009B4901">
        <w:rPr>
          <w:rFonts w:ascii="Times New Roman" w:hAnsi="Times New Roman" w:cs="Times New Roman"/>
        </w:rPr>
        <w:t xml:space="preserve"> menu and clicking the export button. </w:t>
      </w:r>
    </w:p>
    <w:p w14:paraId="2203050B" w14:textId="77777777" w:rsidR="00824A15" w:rsidRPr="009B4901" w:rsidRDefault="00824A15">
      <w:pPr>
        <w:rPr>
          <w:rFonts w:ascii="Times New Roman" w:hAnsi="Times New Roman" w:cs="Times New Roman"/>
        </w:rPr>
      </w:pPr>
    </w:p>
    <w:p w14:paraId="158FAC8F" w14:textId="12EE682F" w:rsidR="00F440B3" w:rsidRPr="009B4901" w:rsidRDefault="00C462F2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lastRenderedPageBreak/>
        <w:t xml:space="preserve">We downloaded </w:t>
      </w:r>
      <w:r w:rsidR="00E13939" w:rsidRPr="009B4901">
        <w:rPr>
          <w:rFonts w:ascii="Times New Roman" w:hAnsi="Times New Roman" w:cs="Times New Roman"/>
        </w:rPr>
        <w:t xml:space="preserve">our </w:t>
      </w:r>
      <w:r w:rsidR="00891A1A" w:rsidRPr="009B4901">
        <w:rPr>
          <w:rFonts w:ascii="Times New Roman" w:hAnsi="Times New Roman" w:cs="Times New Roman"/>
        </w:rPr>
        <w:t>csv</w:t>
      </w:r>
      <w:r w:rsidRPr="009B4901">
        <w:rPr>
          <w:rFonts w:ascii="Times New Roman" w:hAnsi="Times New Roman" w:cs="Times New Roman"/>
        </w:rPr>
        <w:t xml:space="preserve"> files from </w:t>
      </w:r>
      <w:proofErr w:type="spellStart"/>
      <w:r w:rsidRPr="009B4901">
        <w:rPr>
          <w:rFonts w:ascii="Times New Roman" w:hAnsi="Times New Roman" w:cs="Times New Roman"/>
        </w:rPr>
        <w:t>MycoCosm</w:t>
      </w:r>
      <w:proofErr w:type="spellEnd"/>
      <w:r w:rsidRPr="009B4901">
        <w:rPr>
          <w:rFonts w:ascii="Times New Roman" w:hAnsi="Times New Roman" w:cs="Times New Roman"/>
        </w:rPr>
        <w:t xml:space="preserve">. Some </w:t>
      </w:r>
      <w:r w:rsidR="00891A1A" w:rsidRPr="009B4901">
        <w:rPr>
          <w:rFonts w:ascii="Times New Roman" w:hAnsi="Times New Roman" w:cs="Times New Roman"/>
        </w:rPr>
        <w:t>csv</w:t>
      </w:r>
      <w:r w:rsidRPr="009B4901">
        <w:rPr>
          <w:rFonts w:ascii="Times New Roman" w:hAnsi="Times New Roman" w:cs="Times New Roman"/>
        </w:rPr>
        <w:t xml:space="preserve"> files downloaded from </w:t>
      </w:r>
      <w:proofErr w:type="spellStart"/>
      <w:r w:rsidRPr="009B4901">
        <w:rPr>
          <w:rFonts w:ascii="Times New Roman" w:hAnsi="Times New Roman" w:cs="Times New Roman"/>
        </w:rPr>
        <w:t>MycoCosm</w:t>
      </w:r>
      <w:proofErr w:type="spellEnd"/>
      <w:r w:rsidRPr="009B4901">
        <w:rPr>
          <w:rFonts w:ascii="Times New Roman" w:hAnsi="Times New Roman" w:cs="Times New Roman"/>
        </w:rPr>
        <w:t xml:space="preserve"> will contain a column </w:t>
      </w:r>
      <w:r w:rsidR="00E13939" w:rsidRPr="009B4901">
        <w:rPr>
          <w:rFonts w:ascii="Times New Roman" w:hAnsi="Times New Roman" w:cs="Times New Roman"/>
        </w:rPr>
        <w:t>entitled</w:t>
      </w:r>
      <w:r w:rsidRPr="009B4901">
        <w:rPr>
          <w:rFonts w:ascii="Times New Roman" w:hAnsi="Times New Roman" w:cs="Times New Roman"/>
        </w:rPr>
        <w:t xml:space="preserve"> </w:t>
      </w:r>
      <w:r w:rsidR="00EF5BC4">
        <w:rPr>
          <w:rFonts w:ascii="Times New Roman" w:hAnsi="Times New Roman" w:cs="Times New Roman"/>
        </w:rPr>
        <w:t>‘</w:t>
      </w:r>
      <w:r w:rsidRPr="009B4901">
        <w:rPr>
          <w:rFonts w:ascii="Times New Roman" w:hAnsi="Times New Roman" w:cs="Times New Roman"/>
        </w:rPr>
        <w:t>Location</w:t>
      </w:r>
      <w:r w:rsidR="00EF5BC4">
        <w:rPr>
          <w:rFonts w:ascii="Times New Roman" w:hAnsi="Times New Roman" w:cs="Times New Roman"/>
        </w:rPr>
        <w:t>’</w:t>
      </w:r>
      <w:r w:rsidR="00E13939" w:rsidRPr="009B4901">
        <w:rPr>
          <w:rFonts w:ascii="Times New Roman" w:hAnsi="Times New Roman" w:cs="Times New Roman"/>
        </w:rPr>
        <w:t xml:space="preserve"> which</w:t>
      </w:r>
      <w:r w:rsidRPr="009B4901">
        <w:rPr>
          <w:rFonts w:ascii="Times New Roman" w:hAnsi="Times New Roman" w:cs="Times New Roman"/>
        </w:rPr>
        <w:t xml:space="preserve"> needs to be deleted for rg3m to function. </w:t>
      </w:r>
    </w:p>
    <w:p w14:paraId="057234ED" w14:textId="77777777" w:rsidR="00C462F2" w:rsidRPr="009B4901" w:rsidRDefault="00C462F2">
      <w:pPr>
        <w:rPr>
          <w:rFonts w:ascii="Times New Roman" w:hAnsi="Times New Roman" w:cs="Times New Roman"/>
        </w:rPr>
      </w:pPr>
    </w:p>
    <w:p w14:paraId="04394699" w14:textId="4FAC7BB8" w:rsidR="00C462F2" w:rsidRDefault="00824A15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 xml:space="preserve">Many times, </w:t>
      </w:r>
      <w:r w:rsidR="00891A1A" w:rsidRPr="009B4901">
        <w:rPr>
          <w:rFonts w:ascii="Times New Roman" w:hAnsi="Times New Roman" w:cs="Times New Roman"/>
        </w:rPr>
        <w:t>csv</w:t>
      </w:r>
      <w:r w:rsidR="00C462F2" w:rsidRPr="009B4901">
        <w:rPr>
          <w:rFonts w:ascii="Times New Roman" w:hAnsi="Times New Roman" w:cs="Times New Roman"/>
        </w:rPr>
        <w:t xml:space="preserve"> files downloaded from </w:t>
      </w:r>
      <w:proofErr w:type="spellStart"/>
      <w:r w:rsidR="00C462F2" w:rsidRPr="009B4901">
        <w:rPr>
          <w:rFonts w:ascii="Times New Roman" w:hAnsi="Times New Roman" w:cs="Times New Roman"/>
        </w:rPr>
        <w:t>MycoCosm</w:t>
      </w:r>
      <w:proofErr w:type="spellEnd"/>
      <w:r w:rsidR="00C462F2" w:rsidRPr="009B4901">
        <w:rPr>
          <w:rFonts w:ascii="Times New Roman" w:hAnsi="Times New Roman" w:cs="Times New Roman"/>
        </w:rPr>
        <w:t xml:space="preserve"> will contain c</w:t>
      </w:r>
      <w:r w:rsidR="00E13939" w:rsidRPr="009B4901">
        <w:rPr>
          <w:rFonts w:ascii="Times New Roman" w:hAnsi="Times New Roman" w:cs="Times New Roman"/>
        </w:rPr>
        <w:t>omma</w:t>
      </w:r>
      <w:r w:rsidR="00C462F2" w:rsidRPr="009B4901">
        <w:rPr>
          <w:rFonts w:ascii="Times New Roman" w:hAnsi="Times New Roman" w:cs="Times New Roman"/>
        </w:rPr>
        <w:t xml:space="preserve">s. These commas need to be deleted for rg3m to function. We suggest using “find and replace all” </w:t>
      </w:r>
      <w:r w:rsidR="00A04BCB">
        <w:rPr>
          <w:rFonts w:ascii="Times New Roman" w:hAnsi="Times New Roman" w:cs="Times New Roman"/>
        </w:rPr>
        <w:t xml:space="preserve">function in Numbers or Microsoft </w:t>
      </w:r>
      <w:ins w:id="7" w:author="Microsoft Office User" w:date="2023-06-05T16:42:00Z">
        <w:r w:rsidR="00E7584E">
          <w:rPr>
            <w:rFonts w:ascii="Times New Roman" w:hAnsi="Times New Roman" w:cs="Times New Roman"/>
          </w:rPr>
          <w:t>Excel</w:t>
        </w:r>
      </w:ins>
      <w:del w:id="8" w:author="Microsoft Office User" w:date="2023-06-05T16:42:00Z">
        <w:r w:rsidR="00C2202B" w:rsidDel="00E7584E">
          <w:rPr>
            <w:rFonts w:ascii="Times New Roman" w:hAnsi="Times New Roman" w:cs="Times New Roman"/>
          </w:rPr>
          <w:delText>W</w:delText>
        </w:r>
        <w:r w:rsidR="00A04BCB" w:rsidDel="00E7584E">
          <w:rPr>
            <w:rFonts w:ascii="Times New Roman" w:hAnsi="Times New Roman" w:cs="Times New Roman"/>
          </w:rPr>
          <w:delText>ord</w:delText>
        </w:r>
      </w:del>
      <w:r w:rsidR="00A04BCB">
        <w:rPr>
          <w:rFonts w:ascii="Times New Roman" w:hAnsi="Times New Roman" w:cs="Times New Roman"/>
        </w:rPr>
        <w:t xml:space="preserve"> </w:t>
      </w:r>
      <w:r w:rsidR="00C462F2" w:rsidRPr="009B4901">
        <w:rPr>
          <w:rFonts w:ascii="Times New Roman" w:hAnsi="Times New Roman" w:cs="Times New Roman"/>
        </w:rPr>
        <w:t xml:space="preserve">to delete these commas. </w:t>
      </w:r>
    </w:p>
    <w:p w14:paraId="004D5B60" w14:textId="77777777" w:rsidR="002539E1" w:rsidRDefault="002539E1">
      <w:pPr>
        <w:rPr>
          <w:rFonts w:ascii="Times New Roman" w:hAnsi="Times New Roman" w:cs="Times New Roman"/>
        </w:rPr>
      </w:pPr>
    </w:p>
    <w:p w14:paraId="3446A038" w14:textId="694EBBE1" w:rsidR="002539E1" w:rsidRPr="009B4901" w:rsidRDefault="00253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csv files are modified in programs such as Numbers or Microsoft </w:t>
      </w:r>
      <w:ins w:id="9" w:author="Microsoft Office User" w:date="2023-06-05T16:42:00Z">
        <w:r w:rsidR="00E7584E">
          <w:rPr>
            <w:rFonts w:ascii="Times New Roman" w:hAnsi="Times New Roman" w:cs="Times New Roman"/>
          </w:rPr>
          <w:t>Excel</w:t>
        </w:r>
      </w:ins>
      <w:del w:id="10" w:author="Microsoft Office User" w:date="2023-06-05T16:42:00Z">
        <w:r w:rsidDel="00E7584E">
          <w:rPr>
            <w:rFonts w:ascii="Times New Roman" w:hAnsi="Times New Roman" w:cs="Times New Roman"/>
          </w:rPr>
          <w:delText>Word</w:delText>
        </w:r>
      </w:del>
      <w:r>
        <w:rPr>
          <w:rFonts w:ascii="Times New Roman" w:hAnsi="Times New Roman" w:cs="Times New Roman"/>
        </w:rPr>
        <w:t>, users need to remember to save/export the modified files as csv files</w:t>
      </w:r>
      <w:r w:rsidR="00C11B0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rg3m only works with csv files. </w:t>
      </w:r>
    </w:p>
    <w:p w14:paraId="36D00A14" w14:textId="77777777" w:rsidR="00C462F2" w:rsidRPr="009B4901" w:rsidRDefault="00C462F2">
      <w:pPr>
        <w:rPr>
          <w:rFonts w:ascii="Times New Roman" w:hAnsi="Times New Roman" w:cs="Times New Roman"/>
        </w:rPr>
      </w:pPr>
    </w:p>
    <w:p w14:paraId="5F751B7B" w14:textId="52BA43CF" w:rsidR="00C462F2" w:rsidRPr="009B4901" w:rsidRDefault="00C462F2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 xml:space="preserve">For rg3m to </w:t>
      </w:r>
      <w:r w:rsidR="00E13939" w:rsidRPr="009B4901">
        <w:rPr>
          <w:rFonts w:ascii="Times New Roman" w:hAnsi="Times New Roman" w:cs="Times New Roman"/>
        </w:rPr>
        <w:t>function</w:t>
      </w:r>
      <w:r w:rsidRPr="009B4901">
        <w:rPr>
          <w:rFonts w:ascii="Times New Roman" w:hAnsi="Times New Roman" w:cs="Times New Roman"/>
        </w:rPr>
        <w:t xml:space="preserve">, the </w:t>
      </w:r>
      <w:r w:rsidR="00891A1A" w:rsidRPr="009B4901">
        <w:rPr>
          <w:rFonts w:ascii="Times New Roman" w:hAnsi="Times New Roman" w:cs="Times New Roman"/>
        </w:rPr>
        <w:t>csv</w:t>
      </w:r>
      <w:r w:rsidRPr="009B4901">
        <w:rPr>
          <w:rFonts w:ascii="Times New Roman" w:hAnsi="Times New Roman" w:cs="Times New Roman"/>
        </w:rPr>
        <w:t xml:space="preserve"> files for both the resistance gene</w:t>
      </w:r>
      <w:r w:rsidR="009F65CA" w:rsidRPr="009B4901">
        <w:rPr>
          <w:rFonts w:ascii="Times New Roman" w:hAnsi="Times New Roman" w:cs="Times New Roman"/>
        </w:rPr>
        <w:t>s</w:t>
      </w:r>
      <w:r w:rsidRPr="009B4901">
        <w:rPr>
          <w:rFonts w:ascii="Times New Roman" w:hAnsi="Times New Roman" w:cs="Times New Roman"/>
        </w:rPr>
        <w:t xml:space="preserve"> and </w:t>
      </w:r>
      <w:r w:rsidR="00AE1803">
        <w:rPr>
          <w:rFonts w:ascii="Times New Roman" w:hAnsi="Times New Roman" w:cs="Times New Roman"/>
        </w:rPr>
        <w:t>SM</w:t>
      </w:r>
      <w:r w:rsidRPr="009B4901">
        <w:rPr>
          <w:rFonts w:ascii="Times New Roman" w:hAnsi="Times New Roman" w:cs="Times New Roman"/>
        </w:rPr>
        <w:t xml:space="preserve"> gene</w:t>
      </w:r>
      <w:r w:rsidR="009F65CA" w:rsidRPr="009B4901">
        <w:rPr>
          <w:rFonts w:ascii="Times New Roman" w:hAnsi="Times New Roman" w:cs="Times New Roman"/>
        </w:rPr>
        <w:t>s</w:t>
      </w:r>
      <w:r w:rsidRPr="009B4901">
        <w:rPr>
          <w:rFonts w:ascii="Times New Roman" w:hAnsi="Times New Roman" w:cs="Times New Roman"/>
        </w:rPr>
        <w:t xml:space="preserve"> require columns for the</w:t>
      </w:r>
      <w:r w:rsidR="00824A15" w:rsidRPr="009B4901">
        <w:rPr>
          <w:rFonts w:ascii="Times New Roman" w:hAnsi="Times New Roman" w:cs="Times New Roman"/>
        </w:rPr>
        <w:t xml:space="preserve">: </w:t>
      </w:r>
      <w:r w:rsidR="004E7CC8" w:rsidRPr="009B4901">
        <w:rPr>
          <w:rFonts w:ascii="Times New Roman" w:hAnsi="Times New Roman" w:cs="Times New Roman"/>
        </w:rPr>
        <w:t>‘</w:t>
      </w:r>
      <w:r w:rsidR="00E13939" w:rsidRPr="009B4901">
        <w:rPr>
          <w:rFonts w:ascii="Times New Roman" w:hAnsi="Times New Roman" w:cs="Times New Roman"/>
        </w:rPr>
        <w:t>O</w:t>
      </w:r>
      <w:r w:rsidRPr="009B4901">
        <w:rPr>
          <w:rFonts w:ascii="Times New Roman" w:hAnsi="Times New Roman" w:cs="Times New Roman"/>
        </w:rPr>
        <w:t>rganism Name</w:t>
      </w:r>
      <w:r w:rsidR="004E7CC8" w:rsidRPr="009B4901">
        <w:rPr>
          <w:rFonts w:ascii="Times New Roman" w:hAnsi="Times New Roman" w:cs="Times New Roman"/>
        </w:rPr>
        <w:t>’</w:t>
      </w:r>
      <w:r w:rsidRPr="009B4901">
        <w:rPr>
          <w:rFonts w:ascii="Times New Roman" w:hAnsi="Times New Roman" w:cs="Times New Roman"/>
        </w:rPr>
        <w:t xml:space="preserve">, </w:t>
      </w:r>
      <w:r w:rsidR="004E7CC8" w:rsidRPr="009B4901">
        <w:rPr>
          <w:rFonts w:ascii="Times New Roman" w:hAnsi="Times New Roman" w:cs="Times New Roman"/>
        </w:rPr>
        <w:t>‘</w:t>
      </w:r>
      <w:r w:rsidRPr="009B4901">
        <w:rPr>
          <w:rFonts w:ascii="Times New Roman" w:hAnsi="Times New Roman" w:cs="Times New Roman"/>
        </w:rPr>
        <w:t>Scaffold</w:t>
      </w:r>
      <w:r w:rsidR="004E7CC8" w:rsidRPr="009B4901">
        <w:rPr>
          <w:rFonts w:ascii="Times New Roman" w:hAnsi="Times New Roman" w:cs="Times New Roman"/>
        </w:rPr>
        <w:t>’</w:t>
      </w:r>
      <w:r w:rsidRPr="009B4901">
        <w:rPr>
          <w:rFonts w:ascii="Times New Roman" w:hAnsi="Times New Roman" w:cs="Times New Roman"/>
        </w:rPr>
        <w:t xml:space="preserve">, </w:t>
      </w:r>
      <w:r w:rsidR="00824A15" w:rsidRPr="009B4901">
        <w:rPr>
          <w:rFonts w:ascii="Times New Roman" w:hAnsi="Times New Roman" w:cs="Times New Roman"/>
        </w:rPr>
        <w:t xml:space="preserve">gene </w:t>
      </w:r>
      <w:r w:rsidR="004E7CC8" w:rsidRPr="009B4901">
        <w:rPr>
          <w:rFonts w:ascii="Times New Roman" w:hAnsi="Times New Roman" w:cs="Times New Roman"/>
        </w:rPr>
        <w:t>‘</w:t>
      </w:r>
      <w:r w:rsidRPr="009B4901">
        <w:rPr>
          <w:rFonts w:ascii="Times New Roman" w:hAnsi="Times New Roman" w:cs="Times New Roman"/>
        </w:rPr>
        <w:t>Start</w:t>
      </w:r>
      <w:r w:rsidR="004E7CC8" w:rsidRPr="009B4901">
        <w:rPr>
          <w:rFonts w:ascii="Times New Roman" w:hAnsi="Times New Roman" w:cs="Times New Roman"/>
        </w:rPr>
        <w:t>’</w:t>
      </w:r>
      <w:r w:rsidRPr="009B4901">
        <w:rPr>
          <w:rFonts w:ascii="Times New Roman" w:hAnsi="Times New Roman" w:cs="Times New Roman"/>
        </w:rPr>
        <w:t xml:space="preserve">, and </w:t>
      </w:r>
      <w:r w:rsidR="00824A15" w:rsidRPr="009B4901">
        <w:rPr>
          <w:rFonts w:ascii="Times New Roman" w:hAnsi="Times New Roman" w:cs="Times New Roman"/>
        </w:rPr>
        <w:t>g</w:t>
      </w:r>
      <w:r w:rsidRPr="009B4901">
        <w:rPr>
          <w:rFonts w:ascii="Times New Roman" w:hAnsi="Times New Roman" w:cs="Times New Roman"/>
        </w:rPr>
        <w:t xml:space="preserve">ene </w:t>
      </w:r>
      <w:r w:rsidR="004E7CC8" w:rsidRPr="009B4901">
        <w:rPr>
          <w:rFonts w:ascii="Times New Roman" w:hAnsi="Times New Roman" w:cs="Times New Roman"/>
        </w:rPr>
        <w:t>‘</w:t>
      </w:r>
      <w:r w:rsidRPr="009B4901">
        <w:rPr>
          <w:rFonts w:ascii="Times New Roman" w:hAnsi="Times New Roman" w:cs="Times New Roman"/>
        </w:rPr>
        <w:t>End</w:t>
      </w:r>
      <w:r w:rsidR="004E7CC8" w:rsidRPr="009B4901">
        <w:rPr>
          <w:rFonts w:ascii="Times New Roman" w:hAnsi="Times New Roman" w:cs="Times New Roman"/>
        </w:rPr>
        <w:t>’</w:t>
      </w:r>
      <w:r w:rsidRPr="009B4901">
        <w:rPr>
          <w:rFonts w:ascii="Times New Roman" w:hAnsi="Times New Roman" w:cs="Times New Roman"/>
        </w:rPr>
        <w:t xml:space="preserve">. The </w:t>
      </w:r>
      <w:r w:rsidR="00824A15" w:rsidRPr="009B4901">
        <w:rPr>
          <w:rFonts w:ascii="Times New Roman" w:hAnsi="Times New Roman" w:cs="Times New Roman"/>
        </w:rPr>
        <w:t>c</w:t>
      </w:r>
      <w:r w:rsidRPr="009B4901">
        <w:rPr>
          <w:rFonts w:ascii="Times New Roman" w:hAnsi="Times New Roman" w:cs="Times New Roman"/>
        </w:rPr>
        <w:t xml:space="preserve">olumns for </w:t>
      </w:r>
      <w:r w:rsidR="004E7CC8" w:rsidRPr="009B4901">
        <w:rPr>
          <w:rFonts w:ascii="Times New Roman" w:hAnsi="Times New Roman" w:cs="Times New Roman"/>
        </w:rPr>
        <w:t>‘</w:t>
      </w:r>
      <w:r w:rsidRPr="009B4901">
        <w:rPr>
          <w:rFonts w:ascii="Times New Roman" w:hAnsi="Times New Roman" w:cs="Times New Roman"/>
        </w:rPr>
        <w:t>%</w:t>
      </w:r>
      <w:r w:rsidR="00824A15" w:rsidRPr="009B4901">
        <w:rPr>
          <w:rFonts w:ascii="Times New Roman" w:hAnsi="Times New Roman" w:cs="Times New Roman"/>
        </w:rPr>
        <w:t xml:space="preserve"> Hit </w:t>
      </w:r>
      <w:r w:rsidRPr="009B4901">
        <w:rPr>
          <w:rFonts w:ascii="Times New Roman" w:hAnsi="Times New Roman" w:cs="Times New Roman"/>
        </w:rPr>
        <w:t>Identity</w:t>
      </w:r>
      <w:r w:rsidR="004E7CC8" w:rsidRPr="009B4901">
        <w:rPr>
          <w:rFonts w:ascii="Times New Roman" w:hAnsi="Times New Roman" w:cs="Times New Roman"/>
        </w:rPr>
        <w:t>’</w:t>
      </w:r>
      <w:r w:rsidRPr="009B4901">
        <w:rPr>
          <w:rFonts w:ascii="Times New Roman" w:hAnsi="Times New Roman" w:cs="Times New Roman"/>
        </w:rPr>
        <w:t xml:space="preserve"> and </w:t>
      </w:r>
      <w:r w:rsidR="004E7CC8" w:rsidRPr="009B4901">
        <w:rPr>
          <w:rFonts w:ascii="Times New Roman" w:hAnsi="Times New Roman" w:cs="Times New Roman"/>
        </w:rPr>
        <w:t>‘</w:t>
      </w:r>
      <w:proofErr w:type="spellStart"/>
      <w:r w:rsidRPr="009B4901">
        <w:rPr>
          <w:rFonts w:ascii="Times New Roman" w:hAnsi="Times New Roman" w:cs="Times New Roman"/>
        </w:rPr>
        <w:t>E</w:t>
      </w:r>
      <w:r w:rsidR="00824A15" w:rsidRPr="009B4901">
        <w:rPr>
          <w:rFonts w:ascii="Times New Roman" w:hAnsi="Times New Roman" w:cs="Times New Roman"/>
        </w:rPr>
        <w:t>V</w:t>
      </w:r>
      <w:r w:rsidRPr="009B4901">
        <w:rPr>
          <w:rFonts w:ascii="Times New Roman" w:hAnsi="Times New Roman" w:cs="Times New Roman"/>
        </w:rPr>
        <w:t>alue</w:t>
      </w:r>
      <w:proofErr w:type="spellEnd"/>
      <w:r w:rsidR="004E7CC8" w:rsidRPr="009B4901">
        <w:rPr>
          <w:rFonts w:ascii="Times New Roman" w:hAnsi="Times New Roman" w:cs="Times New Roman"/>
        </w:rPr>
        <w:t>’</w:t>
      </w:r>
      <w:r w:rsidRPr="009B4901">
        <w:rPr>
          <w:rFonts w:ascii="Times New Roman" w:hAnsi="Times New Roman" w:cs="Times New Roman"/>
        </w:rPr>
        <w:t xml:space="preserve"> </w:t>
      </w:r>
      <w:r w:rsidR="00824A15" w:rsidRPr="009B4901">
        <w:rPr>
          <w:rFonts w:ascii="Times New Roman" w:hAnsi="Times New Roman" w:cs="Times New Roman"/>
        </w:rPr>
        <w:t xml:space="preserve">are not required in the resistance gene </w:t>
      </w:r>
      <w:r w:rsidR="009F65CA" w:rsidRPr="009B4901">
        <w:rPr>
          <w:rFonts w:ascii="Times New Roman" w:hAnsi="Times New Roman" w:cs="Times New Roman"/>
        </w:rPr>
        <w:t xml:space="preserve">or </w:t>
      </w:r>
      <w:r w:rsidR="00AE1803">
        <w:rPr>
          <w:rFonts w:ascii="Times New Roman" w:hAnsi="Times New Roman" w:cs="Times New Roman"/>
        </w:rPr>
        <w:t>SM</w:t>
      </w:r>
      <w:r w:rsidR="009F65CA" w:rsidRPr="009B4901">
        <w:rPr>
          <w:rFonts w:ascii="Times New Roman" w:hAnsi="Times New Roman" w:cs="Times New Roman"/>
        </w:rPr>
        <w:t xml:space="preserve"> gene </w:t>
      </w:r>
      <w:r w:rsidR="00891A1A" w:rsidRPr="009B4901">
        <w:rPr>
          <w:rFonts w:ascii="Times New Roman" w:hAnsi="Times New Roman" w:cs="Times New Roman"/>
        </w:rPr>
        <w:t>csv</w:t>
      </w:r>
      <w:r w:rsidR="00824A15" w:rsidRPr="009B4901">
        <w:rPr>
          <w:rFonts w:ascii="Times New Roman" w:hAnsi="Times New Roman" w:cs="Times New Roman"/>
        </w:rPr>
        <w:t xml:space="preserve"> file</w:t>
      </w:r>
      <w:r w:rsidR="009F65CA" w:rsidRPr="009B4901">
        <w:rPr>
          <w:rFonts w:ascii="Times New Roman" w:hAnsi="Times New Roman" w:cs="Times New Roman"/>
        </w:rPr>
        <w:t>s</w:t>
      </w:r>
      <w:r w:rsidR="00824A15" w:rsidRPr="009B4901">
        <w:rPr>
          <w:rFonts w:ascii="Times New Roman" w:hAnsi="Times New Roman" w:cs="Times New Roman"/>
        </w:rPr>
        <w:t xml:space="preserve"> for rg3m to function. </w:t>
      </w:r>
      <w:r w:rsidR="009F65CA" w:rsidRPr="009B4901">
        <w:rPr>
          <w:rFonts w:ascii="Times New Roman" w:hAnsi="Times New Roman" w:cs="Times New Roman"/>
        </w:rPr>
        <w:t xml:space="preserve">The csv files for both the resistance genes and </w:t>
      </w:r>
      <w:r w:rsidR="00AE1803">
        <w:rPr>
          <w:rFonts w:ascii="Times New Roman" w:hAnsi="Times New Roman" w:cs="Times New Roman"/>
        </w:rPr>
        <w:t>SM</w:t>
      </w:r>
      <w:r w:rsidR="009F65CA" w:rsidRPr="009B4901">
        <w:rPr>
          <w:rFonts w:ascii="Times New Roman" w:hAnsi="Times New Roman" w:cs="Times New Roman"/>
        </w:rPr>
        <w:t xml:space="preserve"> genes can have additional columns. </w:t>
      </w:r>
    </w:p>
    <w:p w14:paraId="71810DB0" w14:textId="77777777" w:rsidR="00A750F9" w:rsidRPr="009B4901" w:rsidRDefault="00A750F9">
      <w:pPr>
        <w:rPr>
          <w:rFonts w:ascii="Times New Roman" w:hAnsi="Times New Roman" w:cs="Times New Roman"/>
        </w:rPr>
      </w:pPr>
    </w:p>
    <w:p w14:paraId="4F2B9279" w14:textId="1647AD75" w:rsidR="00A750F9" w:rsidRPr="009B4901" w:rsidRDefault="00A750F9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  <w:u w:val="single"/>
        </w:rPr>
        <w:t>For rg3m to function the titles of the columns must be as follows</w:t>
      </w:r>
      <w:r w:rsidRPr="009B4901">
        <w:rPr>
          <w:rFonts w:ascii="Times New Roman" w:hAnsi="Times New Roman" w:cs="Times New Roman"/>
        </w:rPr>
        <w:t>:</w:t>
      </w:r>
    </w:p>
    <w:p w14:paraId="1FA6733A" w14:textId="6BE873C2" w:rsidR="00A750F9" w:rsidRPr="009B4901" w:rsidRDefault="009F65CA" w:rsidP="002317E5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>The column for ‘Organism Name’ can also be entitled ‘Organism’ or ‘organism’.</w:t>
      </w:r>
    </w:p>
    <w:p w14:paraId="2F1D85C6" w14:textId="4FADDCD3" w:rsidR="009F65CA" w:rsidRPr="009B4901" w:rsidRDefault="009F65CA" w:rsidP="002317E5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>The column for ‘Scaffold’ can also be entitled ‘scaffold’, ‘Chromosome’, ‘chromosome’, or ‘Hit Name’.</w:t>
      </w:r>
    </w:p>
    <w:p w14:paraId="6E963190" w14:textId="73D98D95" w:rsidR="00A750F9" w:rsidRPr="009B4901" w:rsidRDefault="009F65CA" w:rsidP="002317E5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 xml:space="preserve">The column for the gene ‘Start’ can also be entitled ‘Hit Start’, </w:t>
      </w:r>
      <w:r w:rsidR="00A750F9" w:rsidRPr="009B4901">
        <w:rPr>
          <w:rFonts w:ascii="Times New Roman" w:hAnsi="Times New Roman" w:cs="Times New Roman"/>
        </w:rPr>
        <w:t>‘hit start’,</w:t>
      </w:r>
      <w:r w:rsidR="00CE3BFC">
        <w:rPr>
          <w:rFonts w:ascii="Times New Roman" w:hAnsi="Times New Roman" w:cs="Times New Roman"/>
        </w:rPr>
        <w:t xml:space="preserve"> or</w:t>
      </w:r>
      <w:r w:rsidR="00A750F9" w:rsidRPr="009B4901">
        <w:rPr>
          <w:rFonts w:ascii="Times New Roman" w:hAnsi="Times New Roman" w:cs="Times New Roman"/>
        </w:rPr>
        <w:t xml:space="preserve"> ‘</w:t>
      </w:r>
      <w:proofErr w:type="spellStart"/>
      <w:r w:rsidR="00A750F9" w:rsidRPr="009B4901">
        <w:rPr>
          <w:rFonts w:ascii="Times New Roman" w:hAnsi="Times New Roman" w:cs="Times New Roman"/>
        </w:rPr>
        <w:t>hit_start</w:t>
      </w:r>
      <w:proofErr w:type="spellEnd"/>
      <w:r w:rsidR="00A750F9" w:rsidRPr="009B4901">
        <w:rPr>
          <w:rFonts w:ascii="Times New Roman" w:hAnsi="Times New Roman" w:cs="Times New Roman"/>
        </w:rPr>
        <w:t xml:space="preserve">’. </w:t>
      </w:r>
    </w:p>
    <w:p w14:paraId="2D52B21D" w14:textId="256C2BC6" w:rsidR="00A750F9" w:rsidRPr="009B4901" w:rsidRDefault="00A750F9" w:rsidP="002317E5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>The column for gene ‘End’ can actually be named anything, but must be the column directly after the gene ‘Start’ column.</w:t>
      </w:r>
    </w:p>
    <w:p w14:paraId="1DBF908F" w14:textId="24AA4046" w:rsidR="00A750F9" w:rsidRPr="009B4901" w:rsidRDefault="00A750F9" w:rsidP="002317E5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 xml:space="preserve">The column for ‘% Hit Identity’ can also be entitled ‘% identity’, ‘Percent Identity’, ‘Identity Percent’, ‘Per. Identity’, ‘Per Identity’, ‘Identity’, or ‘Identities’. </w:t>
      </w:r>
    </w:p>
    <w:p w14:paraId="6B0D8F5C" w14:textId="24712FCD" w:rsidR="00A750F9" w:rsidRPr="009B4901" w:rsidRDefault="00A750F9" w:rsidP="002317E5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>The column for ‘</w:t>
      </w:r>
      <w:proofErr w:type="spellStart"/>
      <w:r w:rsidRPr="009B4901">
        <w:rPr>
          <w:rFonts w:ascii="Times New Roman" w:hAnsi="Times New Roman" w:cs="Times New Roman"/>
        </w:rPr>
        <w:t>EValue</w:t>
      </w:r>
      <w:proofErr w:type="spellEnd"/>
      <w:r w:rsidRPr="009B4901">
        <w:rPr>
          <w:rFonts w:ascii="Times New Roman" w:hAnsi="Times New Roman" w:cs="Times New Roman"/>
        </w:rPr>
        <w:t>’ can also be entitled ‘</w:t>
      </w:r>
      <w:proofErr w:type="spellStart"/>
      <w:r w:rsidRPr="009B4901">
        <w:rPr>
          <w:rFonts w:ascii="Times New Roman" w:hAnsi="Times New Roman" w:cs="Times New Roman"/>
        </w:rPr>
        <w:t>evalue</w:t>
      </w:r>
      <w:proofErr w:type="spellEnd"/>
      <w:r w:rsidRPr="009B4901">
        <w:rPr>
          <w:rFonts w:ascii="Times New Roman" w:hAnsi="Times New Roman" w:cs="Times New Roman"/>
        </w:rPr>
        <w:t>’ or ‘</w:t>
      </w:r>
      <w:proofErr w:type="spellStart"/>
      <w:r w:rsidRPr="009B4901">
        <w:rPr>
          <w:rFonts w:ascii="Times New Roman" w:hAnsi="Times New Roman" w:cs="Times New Roman"/>
        </w:rPr>
        <w:t>Evalue</w:t>
      </w:r>
      <w:proofErr w:type="spellEnd"/>
      <w:r w:rsidRPr="009B4901">
        <w:rPr>
          <w:rFonts w:ascii="Times New Roman" w:hAnsi="Times New Roman" w:cs="Times New Roman"/>
        </w:rPr>
        <w:t>’.</w:t>
      </w:r>
    </w:p>
    <w:p w14:paraId="6E9F2F5A" w14:textId="77777777" w:rsidR="00AE019D" w:rsidRPr="009B4901" w:rsidRDefault="00AE019D">
      <w:pPr>
        <w:rPr>
          <w:rFonts w:ascii="Times New Roman" w:hAnsi="Times New Roman" w:cs="Times New Roman"/>
        </w:rPr>
      </w:pPr>
    </w:p>
    <w:p w14:paraId="22738929" w14:textId="63021361" w:rsidR="00C462F2" w:rsidRPr="009B4901" w:rsidRDefault="00C462F2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>We suggest rg3m users to p</w:t>
      </w:r>
      <w:r w:rsidR="00034FF4" w:rsidRPr="009B4901">
        <w:rPr>
          <w:rFonts w:ascii="Times New Roman" w:hAnsi="Times New Roman" w:cs="Times New Roman"/>
        </w:rPr>
        <w:t>lace the</w:t>
      </w:r>
      <w:r w:rsidRPr="009B4901">
        <w:rPr>
          <w:rFonts w:ascii="Times New Roman" w:hAnsi="Times New Roman" w:cs="Times New Roman"/>
        </w:rPr>
        <w:t xml:space="preserve"> rg3m</w:t>
      </w:r>
      <w:r w:rsidR="00824A15" w:rsidRPr="009B4901">
        <w:rPr>
          <w:rFonts w:ascii="Times New Roman" w:hAnsi="Times New Roman" w:cs="Times New Roman"/>
        </w:rPr>
        <w:t>.py</w:t>
      </w:r>
      <w:r w:rsidR="00034FF4" w:rsidRPr="009B4901">
        <w:rPr>
          <w:rFonts w:ascii="Times New Roman" w:hAnsi="Times New Roman" w:cs="Times New Roman"/>
        </w:rPr>
        <w:t xml:space="preserve"> file</w:t>
      </w:r>
      <w:r w:rsidR="00824A15" w:rsidRPr="009B4901">
        <w:rPr>
          <w:rFonts w:ascii="Times New Roman" w:hAnsi="Times New Roman" w:cs="Times New Roman"/>
        </w:rPr>
        <w:t>,</w:t>
      </w:r>
      <w:r w:rsidRPr="009B4901">
        <w:rPr>
          <w:rFonts w:ascii="Times New Roman" w:hAnsi="Times New Roman" w:cs="Times New Roman"/>
        </w:rPr>
        <w:t xml:space="preserve"> the resistance gene</w:t>
      </w:r>
      <w:r w:rsidR="00824A15" w:rsidRPr="009B4901">
        <w:rPr>
          <w:rFonts w:ascii="Times New Roman" w:hAnsi="Times New Roman" w:cs="Times New Roman"/>
        </w:rPr>
        <w:t xml:space="preserve"> </w:t>
      </w:r>
      <w:r w:rsidR="00891A1A" w:rsidRPr="009B4901">
        <w:rPr>
          <w:rFonts w:ascii="Times New Roman" w:hAnsi="Times New Roman" w:cs="Times New Roman"/>
        </w:rPr>
        <w:t>csv</w:t>
      </w:r>
      <w:r w:rsidR="00824A15" w:rsidRPr="009B4901">
        <w:rPr>
          <w:rFonts w:ascii="Times New Roman" w:hAnsi="Times New Roman" w:cs="Times New Roman"/>
        </w:rPr>
        <w:t xml:space="preserve"> file,</w:t>
      </w:r>
      <w:r w:rsidRPr="009B4901">
        <w:rPr>
          <w:rFonts w:ascii="Times New Roman" w:hAnsi="Times New Roman" w:cs="Times New Roman"/>
        </w:rPr>
        <w:t xml:space="preserve"> and </w:t>
      </w:r>
      <w:r w:rsidR="00824A15" w:rsidRPr="009B4901">
        <w:rPr>
          <w:rFonts w:ascii="Times New Roman" w:hAnsi="Times New Roman" w:cs="Times New Roman"/>
        </w:rPr>
        <w:t xml:space="preserve">the </w:t>
      </w:r>
      <w:r w:rsidR="00AE1803">
        <w:rPr>
          <w:rFonts w:ascii="Times New Roman" w:hAnsi="Times New Roman" w:cs="Times New Roman"/>
        </w:rPr>
        <w:t>SM</w:t>
      </w:r>
      <w:r w:rsidRPr="009B4901">
        <w:rPr>
          <w:rFonts w:ascii="Times New Roman" w:hAnsi="Times New Roman" w:cs="Times New Roman"/>
        </w:rPr>
        <w:t xml:space="preserve"> gene </w:t>
      </w:r>
      <w:r w:rsidR="00891A1A" w:rsidRPr="009B4901">
        <w:rPr>
          <w:rFonts w:ascii="Times New Roman" w:hAnsi="Times New Roman" w:cs="Times New Roman"/>
        </w:rPr>
        <w:t>csv</w:t>
      </w:r>
      <w:r w:rsidRPr="009B4901">
        <w:rPr>
          <w:rFonts w:ascii="Times New Roman" w:hAnsi="Times New Roman" w:cs="Times New Roman"/>
        </w:rPr>
        <w:t xml:space="preserve"> file on their desktop. On </w:t>
      </w:r>
      <w:r w:rsidR="00824A15" w:rsidRPr="009B4901">
        <w:rPr>
          <w:rFonts w:ascii="Times New Roman" w:hAnsi="Times New Roman" w:cs="Times New Roman"/>
        </w:rPr>
        <w:t>M</w:t>
      </w:r>
      <w:r w:rsidRPr="009B4901">
        <w:rPr>
          <w:rFonts w:ascii="Times New Roman" w:hAnsi="Times New Roman" w:cs="Times New Roman"/>
        </w:rPr>
        <w:t xml:space="preserve">acs in the </w:t>
      </w:r>
      <w:r w:rsidR="004E7CC8" w:rsidRPr="009B4901">
        <w:rPr>
          <w:rFonts w:ascii="Times New Roman" w:hAnsi="Times New Roman" w:cs="Times New Roman"/>
        </w:rPr>
        <w:t>‘</w:t>
      </w:r>
      <w:r w:rsidRPr="009B4901">
        <w:rPr>
          <w:rFonts w:ascii="Times New Roman" w:hAnsi="Times New Roman" w:cs="Times New Roman"/>
        </w:rPr>
        <w:t>Terminal</w:t>
      </w:r>
      <w:r w:rsidR="004E7CC8" w:rsidRPr="009B4901">
        <w:rPr>
          <w:rFonts w:ascii="Times New Roman" w:hAnsi="Times New Roman" w:cs="Times New Roman"/>
        </w:rPr>
        <w:t>’</w:t>
      </w:r>
      <w:r w:rsidRPr="009B4901">
        <w:rPr>
          <w:rFonts w:ascii="Times New Roman" w:hAnsi="Times New Roman" w:cs="Times New Roman"/>
        </w:rPr>
        <w:t xml:space="preserve"> </w:t>
      </w:r>
      <w:r w:rsidR="00824A15" w:rsidRPr="009B4901">
        <w:rPr>
          <w:rFonts w:ascii="Times New Roman" w:hAnsi="Times New Roman" w:cs="Times New Roman"/>
        </w:rPr>
        <w:t>command</w:t>
      </w:r>
      <w:r w:rsidR="00034FF4" w:rsidRPr="009B4901">
        <w:rPr>
          <w:rFonts w:ascii="Times New Roman" w:hAnsi="Times New Roman" w:cs="Times New Roman"/>
        </w:rPr>
        <w:t>-</w:t>
      </w:r>
      <w:r w:rsidR="00824A15" w:rsidRPr="009B4901">
        <w:rPr>
          <w:rFonts w:ascii="Times New Roman" w:hAnsi="Times New Roman" w:cs="Times New Roman"/>
        </w:rPr>
        <w:t xml:space="preserve">line interface, </w:t>
      </w:r>
      <w:r w:rsidRPr="009B4901">
        <w:rPr>
          <w:rFonts w:ascii="Times New Roman" w:hAnsi="Times New Roman" w:cs="Times New Roman"/>
        </w:rPr>
        <w:t>users can direct</w:t>
      </w:r>
      <w:r w:rsidR="00E13939" w:rsidRPr="009B4901">
        <w:rPr>
          <w:rFonts w:ascii="Times New Roman" w:hAnsi="Times New Roman" w:cs="Times New Roman"/>
        </w:rPr>
        <w:t xml:space="preserve"> </w:t>
      </w:r>
      <w:r w:rsidR="004E7CC8" w:rsidRPr="009B4901">
        <w:rPr>
          <w:rFonts w:ascii="Times New Roman" w:hAnsi="Times New Roman" w:cs="Times New Roman"/>
        </w:rPr>
        <w:t>‘</w:t>
      </w:r>
      <w:r w:rsidR="00E13939" w:rsidRPr="009B4901">
        <w:rPr>
          <w:rFonts w:ascii="Times New Roman" w:hAnsi="Times New Roman" w:cs="Times New Roman"/>
        </w:rPr>
        <w:t>Terminal</w:t>
      </w:r>
      <w:r w:rsidR="004E7CC8" w:rsidRPr="009B4901">
        <w:rPr>
          <w:rFonts w:ascii="Times New Roman" w:hAnsi="Times New Roman" w:cs="Times New Roman"/>
        </w:rPr>
        <w:t>’</w:t>
      </w:r>
      <w:r w:rsidR="00E13939" w:rsidRPr="009B4901">
        <w:rPr>
          <w:rFonts w:ascii="Times New Roman" w:hAnsi="Times New Roman" w:cs="Times New Roman"/>
        </w:rPr>
        <w:t xml:space="preserve"> to </w:t>
      </w:r>
      <w:r w:rsidR="00034FF4" w:rsidRPr="009B4901">
        <w:rPr>
          <w:rFonts w:ascii="Times New Roman" w:hAnsi="Times New Roman" w:cs="Times New Roman"/>
        </w:rPr>
        <w:t>these three</w:t>
      </w:r>
      <w:r w:rsidR="00E13939" w:rsidRPr="009B4901">
        <w:rPr>
          <w:rFonts w:ascii="Times New Roman" w:hAnsi="Times New Roman" w:cs="Times New Roman"/>
        </w:rPr>
        <w:t xml:space="preserve"> files by typing </w:t>
      </w:r>
      <w:r w:rsidR="004E7CC8" w:rsidRPr="009B4901">
        <w:rPr>
          <w:rFonts w:ascii="Times New Roman" w:hAnsi="Times New Roman" w:cs="Times New Roman"/>
        </w:rPr>
        <w:t>‘</w:t>
      </w:r>
      <w:r w:rsidR="00E13939" w:rsidRPr="009B4901">
        <w:rPr>
          <w:rFonts w:ascii="Times New Roman" w:hAnsi="Times New Roman" w:cs="Times New Roman"/>
          <w:color w:val="00B050"/>
        </w:rPr>
        <w:t xml:space="preserve">cd </w:t>
      </w:r>
      <w:r w:rsidR="00824A15" w:rsidRPr="009B4901">
        <w:rPr>
          <w:rFonts w:ascii="Times New Roman" w:hAnsi="Times New Roman" w:cs="Times New Roman"/>
          <w:color w:val="00B050"/>
        </w:rPr>
        <w:t>D</w:t>
      </w:r>
      <w:r w:rsidR="00E13939" w:rsidRPr="009B4901">
        <w:rPr>
          <w:rFonts w:ascii="Times New Roman" w:hAnsi="Times New Roman" w:cs="Times New Roman"/>
          <w:color w:val="00B050"/>
        </w:rPr>
        <w:t>esktop</w:t>
      </w:r>
      <w:r w:rsidR="004E7CC8" w:rsidRPr="009B4901">
        <w:rPr>
          <w:rFonts w:ascii="Times New Roman" w:hAnsi="Times New Roman" w:cs="Times New Roman"/>
        </w:rPr>
        <w:t>’</w:t>
      </w:r>
      <w:r w:rsidR="00E13939" w:rsidRPr="009B4901">
        <w:rPr>
          <w:rFonts w:ascii="Times New Roman" w:hAnsi="Times New Roman" w:cs="Times New Roman"/>
        </w:rPr>
        <w:t xml:space="preserve"> and then pressing</w:t>
      </w:r>
      <w:r w:rsidR="004E7CC8" w:rsidRPr="009B4901">
        <w:rPr>
          <w:rFonts w:ascii="Times New Roman" w:hAnsi="Times New Roman" w:cs="Times New Roman"/>
        </w:rPr>
        <w:t xml:space="preserve"> the</w:t>
      </w:r>
      <w:r w:rsidR="00E13939" w:rsidRPr="009B4901">
        <w:rPr>
          <w:rFonts w:ascii="Times New Roman" w:hAnsi="Times New Roman" w:cs="Times New Roman"/>
        </w:rPr>
        <w:t xml:space="preserve"> </w:t>
      </w:r>
      <w:r w:rsidR="004E7CC8" w:rsidRPr="009B4901">
        <w:rPr>
          <w:rFonts w:ascii="Times New Roman" w:hAnsi="Times New Roman" w:cs="Times New Roman"/>
        </w:rPr>
        <w:t>‘</w:t>
      </w:r>
      <w:r w:rsidR="00034FF4" w:rsidRPr="009B4901">
        <w:rPr>
          <w:rFonts w:ascii="Times New Roman" w:hAnsi="Times New Roman" w:cs="Times New Roman"/>
        </w:rPr>
        <w:t>return</w:t>
      </w:r>
      <w:r w:rsidR="004E7CC8" w:rsidRPr="009B4901">
        <w:rPr>
          <w:rFonts w:ascii="Times New Roman" w:hAnsi="Times New Roman" w:cs="Times New Roman"/>
        </w:rPr>
        <w:t>’ button</w:t>
      </w:r>
      <w:r w:rsidR="00BA6012" w:rsidRPr="009B4901">
        <w:rPr>
          <w:rFonts w:ascii="Times New Roman" w:hAnsi="Times New Roman" w:cs="Times New Roman"/>
        </w:rPr>
        <w:t>.</w:t>
      </w:r>
    </w:p>
    <w:p w14:paraId="277F473A" w14:textId="77777777" w:rsidR="00E13939" w:rsidRPr="009B4901" w:rsidRDefault="00E13939">
      <w:pPr>
        <w:rPr>
          <w:rFonts w:ascii="Times New Roman" w:hAnsi="Times New Roman" w:cs="Times New Roman"/>
        </w:rPr>
      </w:pPr>
    </w:p>
    <w:p w14:paraId="3034700B" w14:textId="3B242B66" w:rsidR="00E13939" w:rsidRPr="009B4901" w:rsidRDefault="00034FF4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 xml:space="preserve">The following is an example of how to use rg3m after putting </w:t>
      </w:r>
      <w:r w:rsidR="00E8172D" w:rsidRPr="009B4901">
        <w:rPr>
          <w:rFonts w:ascii="Times New Roman" w:hAnsi="Times New Roman" w:cs="Times New Roman"/>
        </w:rPr>
        <w:t xml:space="preserve">the necessary files on the </w:t>
      </w:r>
      <w:r w:rsidR="00BA6012" w:rsidRPr="009B4901">
        <w:rPr>
          <w:rFonts w:ascii="Times New Roman" w:hAnsi="Times New Roman" w:cs="Times New Roman"/>
        </w:rPr>
        <w:t>d</w:t>
      </w:r>
      <w:r w:rsidR="00E8172D" w:rsidRPr="009B4901">
        <w:rPr>
          <w:rFonts w:ascii="Times New Roman" w:hAnsi="Times New Roman" w:cs="Times New Roman"/>
        </w:rPr>
        <w:t xml:space="preserve">esktop and writing </w:t>
      </w:r>
      <w:r w:rsidR="004E7CC8" w:rsidRPr="009B4901">
        <w:rPr>
          <w:rFonts w:ascii="Times New Roman" w:hAnsi="Times New Roman" w:cs="Times New Roman"/>
        </w:rPr>
        <w:t>‘</w:t>
      </w:r>
      <w:r w:rsidR="00E8172D" w:rsidRPr="00B94AE3">
        <w:rPr>
          <w:rFonts w:ascii="Times New Roman" w:hAnsi="Times New Roman" w:cs="Times New Roman"/>
          <w:color w:val="00B050"/>
        </w:rPr>
        <w:t>cd Desktop</w:t>
      </w:r>
      <w:r w:rsidR="004E7CC8" w:rsidRPr="009B4901">
        <w:rPr>
          <w:rFonts w:ascii="Times New Roman" w:hAnsi="Times New Roman" w:cs="Times New Roman"/>
        </w:rPr>
        <w:t xml:space="preserve">’ </w:t>
      </w:r>
      <w:r w:rsidR="00E8172D" w:rsidRPr="009B4901">
        <w:rPr>
          <w:rFonts w:ascii="Times New Roman" w:hAnsi="Times New Roman" w:cs="Times New Roman"/>
        </w:rPr>
        <w:t xml:space="preserve">followed by pressing </w:t>
      </w:r>
      <w:r w:rsidR="004E7CC8" w:rsidRPr="009B4901">
        <w:rPr>
          <w:rFonts w:ascii="Times New Roman" w:hAnsi="Times New Roman" w:cs="Times New Roman"/>
        </w:rPr>
        <w:t>the ‘</w:t>
      </w:r>
      <w:r w:rsidR="00E8172D" w:rsidRPr="009B4901">
        <w:rPr>
          <w:rFonts w:ascii="Times New Roman" w:hAnsi="Times New Roman" w:cs="Times New Roman"/>
        </w:rPr>
        <w:t>return</w:t>
      </w:r>
      <w:r w:rsidR="004E7CC8" w:rsidRPr="009B4901">
        <w:rPr>
          <w:rFonts w:ascii="Times New Roman" w:hAnsi="Times New Roman" w:cs="Times New Roman"/>
        </w:rPr>
        <w:t>’ button</w:t>
      </w:r>
      <w:r w:rsidRPr="009B4901">
        <w:rPr>
          <w:rFonts w:ascii="Times New Roman" w:hAnsi="Times New Roman" w:cs="Times New Roman"/>
        </w:rPr>
        <w:t xml:space="preserve">. </w:t>
      </w:r>
      <w:r w:rsidR="00D6760B">
        <w:rPr>
          <w:rFonts w:ascii="Times New Roman" w:hAnsi="Times New Roman" w:cs="Times New Roman"/>
        </w:rPr>
        <w:t>If</w:t>
      </w:r>
      <w:r w:rsidRPr="009B4901">
        <w:rPr>
          <w:rFonts w:ascii="Times New Roman" w:hAnsi="Times New Roman" w:cs="Times New Roman"/>
        </w:rPr>
        <w:t xml:space="preserve"> the user</w:t>
      </w:r>
      <w:r w:rsidR="00E13939" w:rsidRPr="009B4901">
        <w:rPr>
          <w:rFonts w:ascii="Times New Roman" w:hAnsi="Times New Roman" w:cs="Times New Roman"/>
        </w:rPr>
        <w:t xml:space="preserve"> </w:t>
      </w:r>
      <w:r w:rsidRPr="009B4901">
        <w:rPr>
          <w:rFonts w:ascii="Times New Roman" w:hAnsi="Times New Roman" w:cs="Times New Roman"/>
        </w:rPr>
        <w:t xml:space="preserve">has the </w:t>
      </w:r>
      <w:r w:rsidR="00E13939" w:rsidRPr="009B4901">
        <w:rPr>
          <w:rFonts w:ascii="Times New Roman" w:hAnsi="Times New Roman" w:cs="Times New Roman"/>
        </w:rPr>
        <w:t xml:space="preserve">following files: </w:t>
      </w:r>
      <w:r w:rsidR="004E7CC8" w:rsidRPr="009B4901">
        <w:rPr>
          <w:rFonts w:ascii="Times New Roman" w:hAnsi="Times New Roman" w:cs="Times New Roman"/>
        </w:rPr>
        <w:t>‘</w:t>
      </w:r>
      <w:r w:rsidR="00E13939" w:rsidRPr="009B4901">
        <w:rPr>
          <w:rFonts w:ascii="Times New Roman" w:hAnsi="Times New Roman" w:cs="Times New Roman"/>
        </w:rPr>
        <w:t>rg3m.py</w:t>
      </w:r>
      <w:r w:rsidR="004E7CC8" w:rsidRPr="009B4901">
        <w:rPr>
          <w:rFonts w:ascii="Times New Roman" w:hAnsi="Times New Roman" w:cs="Times New Roman"/>
        </w:rPr>
        <w:t>’</w:t>
      </w:r>
      <w:r w:rsidR="00E13939" w:rsidRPr="009B4901">
        <w:rPr>
          <w:rFonts w:ascii="Times New Roman" w:hAnsi="Times New Roman" w:cs="Times New Roman"/>
        </w:rPr>
        <w:t xml:space="preserve">, the resistance gene file </w:t>
      </w:r>
      <w:r w:rsidR="004E7CC8" w:rsidRPr="009B4901">
        <w:rPr>
          <w:rFonts w:ascii="Times New Roman" w:hAnsi="Times New Roman" w:cs="Times New Roman"/>
        </w:rPr>
        <w:t>‘</w:t>
      </w:r>
      <w:r w:rsidR="00E13939" w:rsidRPr="009B4901">
        <w:rPr>
          <w:rFonts w:ascii="Times New Roman" w:hAnsi="Times New Roman" w:cs="Times New Roman"/>
        </w:rPr>
        <w:t>AN5784.csv</w:t>
      </w:r>
      <w:r w:rsidR="004E7CC8" w:rsidRPr="009B4901">
        <w:rPr>
          <w:rFonts w:ascii="Times New Roman" w:hAnsi="Times New Roman" w:cs="Times New Roman"/>
        </w:rPr>
        <w:t>’</w:t>
      </w:r>
      <w:r w:rsidRPr="009B4901">
        <w:rPr>
          <w:rFonts w:ascii="Times New Roman" w:hAnsi="Times New Roman" w:cs="Times New Roman"/>
        </w:rPr>
        <w:t>,</w:t>
      </w:r>
      <w:r w:rsidR="00E13939" w:rsidRPr="009B4901">
        <w:rPr>
          <w:rFonts w:ascii="Times New Roman" w:hAnsi="Times New Roman" w:cs="Times New Roman"/>
        </w:rPr>
        <w:t xml:space="preserve"> and the </w:t>
      </w:r>
      <w:r w:rsidR="00AE1803">
        <w:rPr>
          <w:rFonts w:ascii="Times New Roman" w:hAnsi="Times New Roman" w:cs="Times New Roman"/>
        </w:rPr>
        <w:t>SM</w:t>
      </w:r>
      <w:r w:rsidR="00E13939" w:rsidRPr="009B4901">
        <w:rPr>
          <w:rFonts w:ascii="Times New Roman" w:hAnsi="Times New Roman" w:cs="Times New Roman"/>
        </w:rPr>
        <w:t xml:space="preserve"> gene file </w:t>
      </w:r>
      <w:r w:rsidR="004E7CC8" w:rsidRPr="009B4901">
        <w:rPr>
          <w:rFonts w:ascii="Times New Roman" w:hAnsi="Times New Roman" w:cs="Times New Roman"/>
        </w:rPr>
        <w:t>‘</w:t>
      </w:r>
      <w:r w:rsidR="00E13939" w:rsidRPr="009B4901">
        <w:rPr>
          <w:rFonts w:ascii="Times New Roman" w:hAnsi="Times New Roman" w:cs="Times New Roman"/>
        </w:rPr>
        <w:t>NRPS.csv</w:t>
      </w:r>
      <w:r w:rsidR="004E7CC8" w:rsidRPr="009B4901">
        <w:rPr>
          <w:rFonts w:ascii="Times New Roman" w:hAnsi="Times New Roman" w:cs="Times New Roman"/>
        </w:rPr>
        <w:t>’</w:t>
      </w:r>
      <w:r w:rsidR="00E13939" w:rsidRPr="009B4901">
        <w:rPr>
          <w:rFonts w:ascii="Times New Roman" w:hAnsi="Times New Roman" w:cs="Times New Roman"/>
        </w:rPr>
        <w:t xml:space="preserve"> </w:t>
      </w:r>
      <w:r w:rsidRPr="009B4901">
        <w:rPr>
          <w:rFonts w:ascii="Times New Roman" w:hAnsi="Times New Roman" w:cs="Times New Roman"/>
        </w:rPr>
        <w:t>and wants to use a</w:t>
      </w:r>
      <w:r w:rsidR="00E13939" w:rsidRPr="009B4901">
        <w:rPr>
          <w:rFonts w:ascii="Times New Roman" w:hAnsi="Times New Roman" w:cs="Times New Roman"/>
        </w:rPr>
        <w:t xml:space="preserve"> 70,000 bp distance cutoff between the potential resistance gene and </w:t>
      </w:r>
      <w:r w:rsidR="00BD557D">
        <w:rPr>
          <w:rFonts w:ascii="Times New Roman" w:hAnsi="Times New Roman" w:cs="Times New Roman"/>
        </w:rPr>
        <w:t>SM</w:t>
      </w:r>
      <w:r w:rsidR="00E13939" w:rsidRPr="009B4901">
        <w:rPr>
          <w:rFonts w:ascii="Times New Roman" w:hAnsi="Times New Roman" w:cs="Times New Roman"/>
        </w:rPr>
        <w:t xml:space="preserve"> gene</w:t>
      </w:r>
      <w:r w:rsidRPr="009B4901">
        <w:rPr>
          <w:rFonts w:ascii="Times New Roman" w:hAnsi="Times New Roman" w:cs="Times New Roman"/>
        </w:rPr>
        <w:t xml:space="preserve">, the </w:t>
      </w:r>
      <w:r w:rsidR="00E8172D" w:rsidRPr="009B4901">
        <w:rPr>
          <w:rFonts w:ascii="Times New Roman" w:hAnsi="Times New Roman" w:cs="Times New Roman"/>
        </w:rPr>
        <w:t xml:space="preserve">following </w:t>
      </w:r>
      <w:r w:rsidRPr="009B4901">
        <w:rPr>
          <w:rFonts w:ascii="Times New Roman" w:hAnsi="Times New Roman" w:cs="Times New Roman"/>
        </w:rPr>
        <w:t xml:space="preserve">would be typed into </w:t>
      </w:r>
      <w:r w:rsidR="004E7CC8" w:rsidRPr="009B4901">
        <w:rPr>
          <w:rFonts w:ascii="Times New Roman" w:hAnsi="Times New Roman" w:cs="Times New Roman"/>
        </w:rPr>
        <w:t>‘</w:t>
      </w:r>
      <w:r w:rsidRPr="009B4901">
        <w:rPr>
          <w:rFonts w:ascii="Times New Roman" w:hAnsi="Times New Roman" w:cs="Times New Roman"/>
        </w:rPr>
        <w:t>Terminal</w:t>
      </w:r>
      <w:r w:rsidR="004E7CC8" w:rsidRPr="009B4901">
        <w:rPr>
          <w:rFonts w:ascii="Times New Roman" w:hAnsi="Times New Roman" w:cs="Times New Roman"/>
        </w:rPr>
        <w:t>’</w:t>
      </w:r>
      <w:r w:rsidR="00E13939" w:rsidRPr="009B4901">
        <w:rPr>
          <w:rFonts w:ascii="Times New Roman" w:hAnsi="Times New Roman" w:cs="Times New Roman"/>
        </w:rPr>
        <w:t xml:space="preserve"> </w:t>
      </w:r>
      <w:r w:rsidRPr="009B4901">
        <w:rPr>
          <w:rFonts w:ascii="Times New Roman" w:hAnsi="Times New Roman" w:cs="Times New Roman"/>
        </w:rPr>
        <w:t>followed by pressing</w:t>
      </w:r>
      <w:r w:rsidR="004E7CC8" w:rsidRPr="009B4901">
        <w:rPr>
          <w:rFonts w:ascii="Times New Roman" w:hAnsi="Times New Roman" w:cs="Times New Roman"/>
        </w:rPr>
        <w:t xml:space="preserve"> the</w:t>
      </w:r>
      <w:r w:rsidRPr="009B4901">
        <w:rPr>
          <w:rFonts w:ascii="Times New Roman" w:hAnsi="Times New Roman" w:cs="Times New Roman"/>
        </w:rPr>
        <w:t xml:space="preserve"> </w:t>
      </w:r>
      <w:r w:rsidR="004E7CC8" w:rsidRPr="009B4901">
        <w:rPr>
          <w:rFonts w:ascii="Times New Roman" w:hAnsi="Times New Roman" w:cs="Times New Roman"/>
        </w:rPr>
        <w:t>‘</w:t>
      </w:r>
      <w:r w:rsidRPr="009B4901">
        <w:rPr>
          <w:rFonts w:ascii="Times New Roman" w:hAnsi="Times New Roman" w:cs="Times New Roman"/>
        </w:rPr>
        <w:t>return</w:t>
      </w:r>
      <w:r w:rsidR="004E7CC8" w:rsidRPr="009B4901">
        <w:rPr>
          <w:rFonts w:ascii="Times New Roman" w:hAnsi="Times New Roman" w:cs="Times New Roman"/>
        </w:rPr>
        <w:t>’ button</w:t>
      </w:r>
      <w:r w:rsidR="00E13939" w:rsidRPr="009B4901">
        <w:rPr>
          <w:rFonts w:ascii="Times New Roman" w:hAnsi="Times New Roman" w:cs="Times New Roman"/>
        </w:rPr>
        <w:t>:</w:t>
      </w:r>
    </w:p>
    <w:p w14:paraId="65441F6E" w14:textId="77777777" w:rsidR="00E13939" w:rsidRPr="009B4901" w:rsidRDefault="00E13939">
      <w:pPr>
        <w:rPr>
          <w:rFonts w:ascii="Times New Roman" w:hAnsi="Times New Roman" w:cs="Times New Roman"/>
        </w:rPr>
      </w:pPr>
    </w:p>
    <w:p w14:paraId="721150F5" w14:textId="77777777" w:rsidR="00E13939" w:rsidRPr="009B4901" w:rsidRDefault="00E13939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 xml:space="preserve">python rg3m.py --cutoff 70000 --resistance_gene AN5784.csv --sm_gene NRPS.csv </w:t>
      </w:r>
    </w:p>
    <w:p w14:paraId="60D43D97" w14:textId="77777777" w:rsidR="00E13939" w:rsidRPr="009B4901" w:rsidRDefault="00E13939">
      <w:pPr>
        <w:rPr>
          <w:rFonts w:ascii="Times New Roman" w:hAnsi="Times New Roman" w:cs="Times New Roman"/>
          <w:color w:val="00B050"/>
        </w:rPr>
      </w:pPr>
    </w:p>
    <w:p w14:paraId="79DBA6E8" w14:textId="0B34BF95" w:rsidR="00E13939" w:rsidRPr="009B4901" w:rsidRDefault="00E8172D">
      <w:pPr>
        <w:rPr>
          <w:rFonts w:ascii="Times New Roman" w:hAnsi="Times New Roman" w:cs="Times New Roman"/>
          <w:color w:val="000000" w:themeColor="text1"/>
        </w:rPr>
      </w:pPr>
      <w:r w:rsidRPr="009B4901">
        <w:rPr>
          <w:rFonts w:ascii="Times New Roman" w:hAnsi="Times New Roman" w:cs="Times New Roman"/>
          <w:color w:val="000000" w:themeColor="text1"/>
        </w:rPr>
        <w:t xml:space="preserve">If the user wants </w:t>
      </w:r>
      <w:r w:rsidR="00C105E0" w:rsidRPr="009B4901">
        <w:rPr>
          <w:rFonts w:ascii="Times New Roman" w:hAnsi="Times New Roman" w:cs="Times New Roman"/>
          <w:color w:val="000000" w:themeColor="text1"/>
        </w:rPr>
        <w:t>‘</w:t>
      </w:r>
      <w:r w:rsidRPr="009B4901">
        <w:rPr>
          <w:rFonts w:ascii="Times New Roman" w:hAnsi="Times New Roman" w:cs="Times New Roman"/>
          <w:color w:val="000000" w:themeColor="text1"/>
        </w:rPr>
        <w:t>Terminal</w:t>
      </w:r>
      <w:r w:rsidR="00C105E0" w:rsidRPr="009B4901">
        <w:rPr>
          <w:rFonts w:ascii="Times New Roman" w:hAnsi="Times New Roman" w:cs="Times New Roman"/>
          <w:color w:val="000000" w:themeColor="text1"/>
        </w:rPr>
        <w:t>’</w:t>
      </w:r>
      <w:r w:rsidRPr="009B4901">
        <w:rPr>
          <w:rFonts w:ascii="Times New Roman" w:hAnsi="Times New Roman" w:cs="Times New Roman"/>
          <w:color w:val="000000" w:themeColor="text1"/>
        </w:rPr>
        <w:t xml:space="preserve"> </w:t>
      </w:r>
      <w:r w:rsidR="00E13939" w:rsidRPr="009B4901">
        <w:rPr>
          <w:rFonts w:ascii="Times New Roman" w:hAnsi="Times New Roman" w:cs="Times New Roman"/>
          <w:color w:val="000000" w:themeColor="text1"/>
        </w:rPr>
        <w:t xml:space="preserve">to </w:t>
      </w:r>
      <w:r w:rsidR="00C105E0" w:rsidRPr="009B4901">
        <w:rPr>
          <w:rFonts w:ascii="Times New Roman" w:hAnsi="Times New Roman" w:cs="Times New Roman"/>
          <w:color w:val="000000" w:themeColor="text1"/>
        </w:rPr>
        <w:t xml:space="preserve">output </w:t>
      </w:r>
      <w:r w:rsidR="00E13939" w:rsidRPr="009B4901">
        <w:rPr>
          <w:rFonts w:ascii="Times New Roman" w:hAnsi="Times New Roman" w:cs="Times New Roman"/>
          <w:color w:val="000000" w:themeColor="text1"/>
        </w:rPr>
        <w:t xml:space="preserve">the results as a csv file with the title </w:t>
      </w:r>
      <w:r w:rsidR="00C105E0" w:rsidRPr="009B4901">
        <w:rPr>
          <w:rFonts w:ascii="Times New Roman" w:hAnsi="Times New Roman" w:cs="Times New Roman"/>
          <w:color w:val="000000" w:themeColor="text1"/>
        </w:rPr>
        <w:t>‘</w:t>
      </w:r>
      <w:r w:rsidR="00E13939" w:rsidRPr="009B4901">
        <w:rPr>
          <w:rFonts w:ascii="Times New Roman" w:hAnsi="Times New Roman" w:cs="Times New Roman"/>
          <w:color w:val="000000" w:themeColor="text1"/>
        </w:rPr>
        <w:t>AN5784_NRPS_70kb</w:t>
      </w:r>
      <w:r w:rsidR="00BA6012" w:rsidRPr="009B4901">
        <w:rPr>
          <w:rFonts w:ascii="Times New Roman" w:hAnsi="Times New Roman" w:cs="Times New Roman"/>
          <w:color w:val="000000" w:themeColor="text1"/>
        </w:rPr>
        <w:t>.csv</w:t>
      </w:r>
      <w:r w:rsidR="00C105E0" w:rsidRPr="009B4901">
        <w:rPr>
          <w:rFonts w:ascii="Times New Roman" w:hAnsi="Times New Roman" w:cs="Times New Roman"/>
          <w:color w:val="000000" w:themeColor="text1"/>
        </w:rPr>
        <w:t>’</w:t>
      </w:r>
      <w:r w:rsidRPr="009B4901">
        <w:rPr>
          <w:rFonts w:ascii="Times New Roman" w:hAnsi="Times New Roman" w:cs="Times New Roman"/>
          <w:color w:val="000000" w:themeColor="text1"/>
        </w:rPr>
        <w:t xml:space="preserve"> then the user would type the following into </w:t>
      </w:r>
      <w:r w:rsidR="00C105E0" w:rsidRPr="009B4901">
        <w:rPr>
          <w:rFonts w:ascii="Times New Roman" w:hAnsi="Times New Roman" w:cs="Times New Roman"/>
          <w:color w:val="000000" w:themeColor="text1"/>
        </w:rPr>
        <w:t>‘</w:t>
      </w:r>
      <w:r w:rsidRPr="009B4901">
        <w:rPr>
          <w:rFonts w:ascii="Times New Roman" w:hAnsi="Times New Roman" w:cs="Times New Roman"/>
          <w:color w:val="000000" w:themeColor="text1"/>
        </w:rPr>
        <w:t>Terminal</w:t>
      </w:r>
      <w:r w:rsidR="00C105E0" w:rsidRPr="009B4901">
        <w:rPr>
          <w:rFonts w:ascii="Times New Roman" w:hAnsi="Times New Roman" w:cs="Times New Roman"/>
          <w:color w:val="000000" w:themeColor="text1"/>
        </w:rPr>
        <w:t>’</w:t>
      </w:r>
      <w:r w:rsidR="00E13939" w:rsidRPr="009B4901">
        <w:rPr>
          <w:rFonts w:ascii="Times New Roman" w:hAnsi="Times New Roman" w:cs="Times New Roman"/>
          <w:color w:val="000000" w:themeColor="text1"/>
        </w:rPr>
        <w:t>:</w:t>
      </w:r>
    </w:p>
    <w:p w14:paraId="75B43E4D" w14:textId="77777777" w:rsidR="00E13939" w:rsidRPr="009B4901" w:rsidRDefault="00E13939">
      <w:pPr>
        <w:rPr>
          <w:rFonts w:ascii="Times New Roman" w:hAnsi="Times New Roman" w:cs="Times New Roman"/>
          <w:color w:val="00B050"/>
        </w:rPr>
      </w:pPr>
    </w:p>
    <w:p w14:paraId="685EE66A" w14:textId="2BFA1967" w:rsidR="00E13939" w:rsidRPr="009B4901" w:rsidRDefault="00E13939" w:rsidP="00E13939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python rg3m.py</w:t>
      </w:r>
      <w:r w:rsidR="00E8172D" w:rsidRPr="009B4901">
        <w:rPr>
          <w:rFonts w:ascii="Times New Roman" w:hAnsi="Times New Roman" w:cs="Times New Roman"/>
          <w:color w:val="00B050"/>
        </w:rPr>
        <w:t xml:space="preserve"> </w:t>
      </w:r>
      <w:r w:rsidRPr="009B4901">
        <w:rPr>
          <w:rFonts w:ascii="Times New Roman" w:hAnsi="Times New Roman" w:cs="Times New Roman"/>
          <w:color w:val="00B050"/>
        </w:rPr>
        <w:t xml:space="preserve">--cutoff 70000 --resistance_gene AN5784.csv --sm_gene NRPS.csv </w:t>
      </w:r>
    </w:p>
    <w:p w14:paraId="3F1B5346" w14:textId="494BBE98" w:rsidR="00E13939" w:rsidRPr="009B4901" w:rsidRDefault="00E13939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  <w:color w:val="00B050"/>
        </w:rPr>
        <w:t>--out AN5784_NRPS_70kb.csv</w:t>
      </w:r>
    </w:p>
    <w:p w14:paraId="5EB0A313" w14:textId="77777777" w:rsidR="00E13939" w:rsidRPr="009B4901" w:rsidRDefault="00E13939">
      <w:pPr>
        <w:rPr>
          <w:rFonts w:ascii="Times New Roman" w:hAnsi="Times New Roman" w:cs="Times New Roman"/>
        </w:rPr>
      </w:pPr>
    </w:p>
    <w:p w14:paraId="53A60B8A" w14:textId="6427072C" w:rsidR="005467FE" w:rsidRPr="009B4901" w:rsidRDefault="005467FE" w:rsidP="005467FE">
      <w:pPr>
        <w:rPr>
          <w:rFonts w:ascii="Times New Roman" w:hAnsi="Times New Roman" w:cs="Times New Roman"/>
          <w:color w:val="000000" w:themeColor="text1"/>
        </w:rPr>
      </w:pPr>
      <w:r w:rsidRPr="009B4901">
        <w:rPr>
          <w:rFonts w:ascii="Times New Roman" w:hAnsi="Times New Roman" w:cs="Times New Roman"/>
          <w:color w:val="000000" w:themeColor="text1"/>
        </w:rPr>
        <w:lastRenderedPageBreak/>
        <w:t xml:space="preserve">If the user </w:t>
      </w:r>
      <w:r w:rsidR="000A66EC" w:rsidRPr="009B4901">
        <w:rPr>
          <w:rFonts w:ascii="Times New Roman" w:hAnsi="Times New Roman" w:cs="Times New Roman"/>
          <w:color w:val="000000" w:themeColor="text1"/>
        </w:rPr>
        <w:t xml:space="preserve">also </w:t>
      </w:r>
      <w:r w:rsidRPr="009B4901">
        <w:rPr>
          <w:rFonts w:ascii="Times New Roman" w:hAnsi="Times New Roman" w:cs="Times New Roman"/>
          <w:color w:val="000000" w:themeColor="text1"/>
        </w:rPr>
        <w:t>wants ‘Terminal’ to use ‘homolog’ mode and output the results as a csv file with the title ‘AN5784_NRPS_70kb_homologs.csv’ then the user would type the following into ‘Terminal’:</w:t>
      </w:r>
    </w:p>
    <w:p w14:paraId="24159CA1" w14:textId="77777777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</w:p>
    <w:p w14:paraId="6C268AC0" w14:textId="77777777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python rg3m.py --cutoff 70000 --</w:t>
      </w:r>
      <w:proofErr w:type="spellStart"/>
      <w:r w:rsidRPr="009B4901">
        <w:rPr>
          <w:rFonts w:ascii="Times New Roman" w:hAnsi="Times New Roman" w:cs="Times New Roman"/>
          <w:color w:val="00B050"/>
        </w:rPr>
        <w:t>resistance_gene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AN5784.csv --</w:t>
      </w:r>
      <w:proofErr w:type="spellStart"/>
      <w:r w:rsidRPr="009B4901">
        <w:rPr>
          <w:rFonts w:ascii="Times New Roman" w:hAnsi="Times New Roman" w:cs="Times New Roman"/>
          <w:color w:val="00B050"/>
        </w:rPr>
        <w:t>sm_gene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NRPS.csv </w:t>
      </w:r>
    </w:p>
    <w:p w14:paraId="2F07BEA2" w14:textId="77777777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--out AN5784_NRPS_70kb.csv --</w:t>
      </w:r>
      <w:proofErr w:type="spellStart"/>
      <w:r w:rsidRPr="009B4901">
        <w:rPr>
          <w:rFonts w:ascii="Times New Roman" w:hAnsi="Times New Roman" w:cs="Times New Roman"/>
          <w:color w:val="00B050"/>
        </w:rPr>
        <w:t>rghomologs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AN5784_NRPS_70kb_homologs.csv</w:t>
      </w:r>
    </w:p>
    <w:p w14:paraId="5DD88756" w14:textId="77777777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</w:p>
    <w:p w14:paraId="1DA5E5C8" w14:textId="0B40D2AC" w:rsidR="005467FE" w:rsidRPr="009B4901" w:rsidRDefault="005467FE" w:rsidP="005467FE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  <w:color w:val="000000" w:themeColor="text1"/>
        </w:rPr>
        <w:t>If the user</w:t>
      </w:r>
      <w:r w:rsidR="000A66EC" w:rsidRPr="009B4901">
        <w:rPr>
          <w:rFonts w:ascii="Times New Roman" w:hAnsi="Times New Roman" w:cs="Times New Roman"/>
          <w:color w:val="000000" w:themeColor="text1"/>
        </w:rPr>
        <w:t xml:space="preserve"> also</w:t>
      </w:r>
      <w:r w:rsidRPr="009B4901">
        <w:rPr>
          <w:rFonts w:ascii="Times New Roman" w:hAnsi="Times New Roman" w:cs="Times New Roman"/>
          <w:color w:val="000000" w:themeColor="text1"/>
        </w:rPr>
        <w:t xml:space="preserve"> wants ‘Terminal’ to use the ‘</w:t>
      </w:r>
      <w:proofErr w:type="spellStart"/>
      <w:r w:rsidRPr="009B4901">
        <w:rPr>
          <w:rFonts w:ascii="Times New Roman" w:hAnsi="Times New Roman" w:cs="Times New Roman"/>
          <w:color w:val="000000" w:themeColor="text1"/>
        </w:rPr>
        <w:t>nocheck</w:t>
      </w:r>
      <w:proofErr w:type="spellEnd"/>
      <w:r w:rsidRPr="009B4901">
        <w:rPr>
          <w:rFonts w:ascii="Times New Roman" w:hAnsi="Times New Roman" w:cs="Times New Roman"/>
          <w:color w:val="000000" w:themeColor="text1"/>
        </w:rPr>
        <w:t>’ function then the user would type the following into ‘Terminal’:</w:t>
      </w:r>
    </w:p>
    <w:p w14:paraId="09157638" w14:textId="77777777" w:rsidR="005467FE" w:rsidRPr="009B4901" w:rsidRDefault="005467FE">
      <w:pPr>
        <w:rPr>
          <w:rFonts w:ascii="Times New Roman" w:hAnsi="Times New Roman" w:cs="Times New Roman"/>
        </w:rPr>
      </w:pPr>
    </w:p>
    <w:p w14:paraId="1B905C2D" w14:textId="77777777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python rg3m.py --cutoff 70000 --</w:t>
      </w:r>
      <w:proofErr w:type="spellStart"/>
      <w:r w:rsidRPr="009B4901">
        <w:rPr>
          <w:rFonts w:ascii="Times New Roman" w:hAnsi="Times New Roman" w:cs="Times New Roman"/>
          <w:color w:val="00B050"/>
        </w:rPr>
        <w:t>resistance_gene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AN5784.csv --</w:t>
      </w:r>
      <w:proofErr w:type="spellStart"/>
      <w:r w:rsidRPr="009B4901">
        <w:rPr>
          <w:rFonts w:ascii="Times New Roman" w:hAnsi="Times New Roman" w:cs="Times New Roman"/>
          <w:color w:val="00B050"/>
        </w:rPr>
        <w:t>sm_gene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NRPS.csv </w:t>
      </w:r>
    </w:p>
    <w:p w14:paraId="0C2CF4E8" w14:textId="11F641E5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--out AN5784_NRPS_70kb.csv --</w:t>
      </w:r>
      <w:proofErr w:type="spellStart"/>
      <w:r w:rsidRPr="009B4901">
        <w:rPr>
          <w:rFonts w:ascii="Times New Roman" w:hAnsi="Times New Roman" w:cs="Times New Roman"/>
          <w:color w:val="00B050"/>
        </w:rPr>
        <w:t>rghomologs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AN5784_NRPS_70kb_homologs.csv --</w:t>
      </w:r>
      <w:proofErr w:type="spellStart"/>
      <w:r w:rsidRPr="009B4901">
        <w:rPr>
          <w:rFonts w:ascii="Times New Roman" w:hAnsi="Times New Roman" w:cs="Times New Roman"/>
          <w:color w:val="00B050"/>
        </w:rPr>
        <w:t>nocheck</w:t>
      </w:r>
      <w:proofErr w:type="spellEnd"/>
    </w:p>
    <w:p w14:paraId="22AF4E40" w14:textId="77777777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</w:p>
    <w:p w14:paraId="3E4837E9" w14:textId="474810C6" w:rsidR="005467FE" w:rsidRPr="009B4901" w:rsidRDefault="005467FE" w:rsidP="005467FE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  <w:color w:val="000000" w:themeColor="text1"/>
        </w:rPr>
        <w:t xml:space="preserve">If the user </w:t>
      </w:r>
      <w:r w:rsidR="000A66EC" w:rsidRPr="009B4901">
        <w:rPr>
          <w:rFonts w:ascii="Times New Roman" w:hAnsi="Times New Roman" w:cs="Times New Roman"/>
          <w:color w:val="000000" w:themeColor="text1"/>
        </w:rPr>
        <w:t xml:space="preserve">also </w:t>
      </w:r>
      <w:r w:rsidRPr="009B4901">
        <w:rPr>
          <w:rFonts w:ascii="Times New Roman" w:hAnsi="Times New Roman" w:cs="Times New Roman"/>
          <w:color w:val="000000" w:themeColor="text1"/>
        </w:rPr>
        <w:t>wants ‘Terminal’ to change the gene length cutoff from 50,000 bp to 60,000 bp then the user would type the following into ‘Terminal’:</w:t>
      </w:r>
    </w:p>
    <w:p w14:paraId="26BC85F7" w14:textId="77777777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</w:p>
    <w:p w14:paraId="642A0D48" w14:textId="77777777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python rg3m.py --cutoff 70000 --</w:t>
      </w:r>
      <w:proofErr w:type="spellStart"/>
      <w:r w:rsidRPr="009B4901">
        <w:rPr>
          <w:rFonts w:ascii="Times New Roman" w:hAnsi="Times New Roman" w:cs="Times New Roman"/>
          <w:color w:val="00B050"/>
        </w:rPr>
        <w:t>resistance_gene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AN5784.csv --</w:t>
      </w:r>
      <w:proofErr w:type="spellStart"/>
      <w:r w:rsidRPr="009B4901">
        <w:rPr>
          <w:rFonts w:ascii="Times New Roman" w:hAnsi="Times New Roman" w:cs="Times New Roman"/>
          <w:color w:val="00B050"/>
        </w:rPr>
        <w:t>sm_gene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NRPS.csv </w:t>
      </w:r>
    </w:p>
    <w:p w14:paraId="3C4C768C" w14:textId="582CFC41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--out AN5784_NRPS_70kb.csv --</w:t>
      </w:r>
      <w:proofErr w:type="spellStart"/>
      <w:r w:rsidRPr="009B4901">
        <w:rPr>
          <w:rFonts w:ascii="Times New Roman" w:hAnsi="Times New Roman" w:cs="Times New Roman"/>
          <w:color w:val="00B050"/>
        </w:rPr>
        <w:t>rghomologs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AN5784_NRPS_70kb_homologs.csv --</w:t>
      </w:r>
      <w:proofErr w:type="spellStart"/>
      <w:r w:rsidRPr="009B4901">
        <w:rPr>
          <w:rFonts w:ascii="Times New Roman" w:hAnsi="Times New Roman" w:cs="Times New Roman"/>
          <w:color w:val="00B050"/>
        </w:rPr>
        <w:t>nocheck</w:t>
      </w:r>
      <w:proofErr w:type="spellEnd"/>
    </w:p>
    <w:p w14:paraId="6033EBBE" w14:textId="07B7759D" w:rsidR="005467FE" w:rsidRPr="009B4901" w:rsidRDefault="005467FE" w:rsidP="005467FE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--</w:t>
      </w:r>
      <w:proofErr w:type="spellStart"/>
      <w:r w:rsidRPr="009B4901">
        <w:rPr>
          <w:rFonts w:ascii="Times New Roman" w:hAnsi="Times New Roman" w:cs="Times New Roman"/>
          <w:color w:val="00B050"/>
        </w:rPr>
        <w:t>gene_length_cutoff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60000</w:t>
      </w:r>
    </w:p>
    <w:p w14:paraId="7ACD4CA0" w14:textId="77777777" w:rsidR="005467FE" w:rsidRPr="009B4901" w:rsidRDefault="005467FE">
      <w:pPr>
        <w:rPr>
          <w:rFonts w:ascii="Times New Roman" w:hAnsi="Times New Roman" w:cs="Times New Roman"/>
        </w:rPr>
      </w:pPr>
    </w:p>
    <w:p w14:paraId="242D1A3B" w14:textId="1432C571" w:rsidR="00E13939" w:rsidRPr="009B4901" w:rsidRDefault="00E13939">
      <w:pPr>
        <w:rPr>
          <w:rFonts w:ascii="Times New Roman" w:hAnsi="Times New Roman" w:cs="Times New Roman"/>
        </w:rPr>
      </w:pPr>
      <w:r w:rsidRPr="009B4901">
        <w:rPr>
          <w:rFonts w:ascii="Times New Roman" w:hAnsi="Times New Roman" w:cs="Times New Roman"/>
        </w:rPr>
        <w:t>Some computer</w:t>
      </w:r>
      <w:r w:rsidR="00E8172D" w:rsidRPr="009B4901">
        <w:rPr>
          <w:rFonts w:ascii="Times New Roman" w:hAnsi="Times New Roman" w:cs="Times New Roman"/>
        </w:rPr>
        <w:t>s</w:t>
      </w:r>
      <w:r w:rsidRPr="009B4901">
        <w:rPr>
          <w:rFonts w:ascii="Times New Roman" w:hAnsi="Times New Roman" w:cs="Times New Roman"/>
        </w:rPr>
        <w:t xml:space="preserve"> m</w:t>
      </w:r>
      <w:r w:rsidR="00E8172D" w:rsidRPr="009B4901">
        <w:rPr>
          <w:rFonts w:ascii="Times New Roman" w:hAnsi="Times New Roman" w:cs="Times New Roman"/>
        </w:rPr>
        <w:t xml:space="preserve">ight be running </w:t>
      </w:r>
      <w:r w:rsidR="00AC2DA8" w:rsidRPr="009B4901">
        <w:rPr>
          <w:rFonts w:ascii="Times New Roman" w:hAnsi="Times New Roman" w:cs="Times New Roman"/>
        </w:rPr>
        <w:t>p</w:t>
      </w:r>
      <w:r w:rsidRPr="009B4901">
        <w:rPr>
          <w:rFonts w:ascii="Times New Roman" w:hAnsi="Times New Roman" w:cs="Times New Roman"/>
        </w:rPr>
        <w:t xml:space="preserve">ython3. To run rg3m on computers with </w:t>
      </w:r>
      <w:r w:rsidR="00AC2DA8" w:rsidRPr="009B4901">
        <w:rPr>
          <w:rFonts w:ascii="Times New Roman" w:hAnsi="Times New Roman" w:cs="Times New Roman"/>
        </w:rPr>
        <w:t>p</w:t>
      </w:r>
      <w:r w:rsidRPr="009B4901">
        <w:rPr>
          <w:rFonts w:ascii="Times New Roman" w:hAnsi="Times New Roman" w:cs="Times New Roman"/>
        </w:rPr>
        <w:t>ython3</w:t>
      </w:r>
      <w:r w:rsidR="00E8172D" w:rsidRPr="009B4901">
        <w:rPr>
          <w:rFonts w:ascii="Times New Roman" w:hAnsi="Times New Roman" w:cs="Times New Roman"/>
        </w:rPr>
        <w:t>,</w:t>
      </w:r>
      <w:r w:rsidRPr="009B4901">
        <w:rPr>
          <w:rFonts w:ascii="Times New Roman" w:hAnsi="Times New Roman" w:cs="Times New Roman"/>
        </w:rPr>
        <w:t xml:space="preserve"> </w:t>
      </w:r>
      <w:r w:rsidR="00034FF4" w:rsidRPr="009B4901">
        <w:rPr>
          <w:rFonts w:ascii="Times New Roman" w:hAnsi="Times New Roman" w:cs="Times New Roman"/>
        </w:rPr>
        <w:t>users</w:t>
      </w:r>
      <w:r w:rsidRPr="009B4901">
        <w:rPr>
          <w:rFonts w:ascii="Times New Roman" w:hAnsi="Times New Roman" w:cs="Times New Roman"/>
        </w:rPr>
        <w:t xml:space="preserve"> should type the following:</w:t>
      </w:r>
    </w:p>
    <w:p w14:paraId="617A322E" w14:textId="77777777" w:rsidR="00E13939" w:rsidRPr="009B4901" w:rsidRDefault="00E13939">
      <w:pPr>
        <w:rPr>
          <w:rFonts w:ascii="Times New Roman" w:hAnsi="Times New Roman" w:cs="Times New Roman"/>
        </w:rPr>
      </w:pPr>
    </w:p>
    <w:p w14:paraId="3D96C62A" w14:textId="2B0AFCD7" w:rsidR="00E13939" w:rsidRDefault="00E13939" w:rsidP="00E13939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 xml:space="preserve">python3 rg3m.py --cutoff 70000 --resistance_gene AN5784.csv --sm_gene NRPS.csv </w:t>
      </w:r>
    </w:p>
    <w:p w14:paraId="4E084BBA" w14:textId="77777777" w:rsidR="0048015F" w:rsidRDefault="0048015F" w:rsidP="00E13939">
      <w:pPr>
        <w:rPr>
          <w:rFonts w:ascii="Times New Roman" w:hAnsi="Times New Roman" w:cs="Times New Roman"/>
          <w:color w:val="00B050"/>
        </w:rPr>
      </w:pPr>
    </w:p>
    <w:p w14:paraId="2FB82450" w14:textId="0DDA79AB" w:rsidR="0048015F" w:rsidRPr="009B4901" w:rsidRDefault="0048015F" w:rsidP="00480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rg3m can process the above commands in any order the user writes them in ‘Terminal’. For example, rg3m will accept any of the following orders of these commands</w:t>
      </w:r>
      <w:r w:rsidR="00811A07">
        <w:rPr>
          <w:rFonts w:ascii="Times New Roman" w:hAnsi="Times New Roman" w:cs="Times New Roman"/>
        </w:rPr>
        <w:t xml:space="preserve"> and return the same result</w:t>
      </w:r>
      <w:r>
        <w:rPr>
          <w:rFonts w:ascii="Times New Roman" w:hAnsi="Times New Roman" w:cs="Times New Roman"/>
        </w:rPr>
        <w:t xml:space="preserve">: </w:t>
      </w:r>
      <w:r w:rsidRPr="009B4901">
        <w:rPr>
          <w:rFonts w:ascii="Times New Roman" w:hAnsi="Times New Roman" w:cs="Times New Roman"/>
        </w:rPr>
        <w:t xml:space="preserve"> </w:t>
      </w:r>
    </w:p>
    <w:p w14:paraId="5D98C1CE" w14:textId="3D8DD3F0" w:rsidR="0048015F" w:rsidRPr="009B4901" w:rsidRDefault="0048015F" w:rsidP="00E13939">
      <w:pPr>
        <w:rPr>
          <w:rFonts w:ascii="Times New Roman" w:hAnsi="Times New Roman" w:cs="Times New Roman"/>
          <w:color w:val="00B050"/>
        </w:rPr>
      </w:pPr>
    </w:p>
    <w:p w14:paraId="7B4960F1" w14:textId="77777777" w:rsidR="0048015F" w:rsidRPr="009B4901" w:rsidRDefault="0048015F" w:rsidP="0048015F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python rg3m.py --cutoff 70000 --</w:t>
      </w:r>
      <w:proofErr w:type="spellStart"/>
      <w:r w:rsidRPr="009B4901">
        <w:rPr>
          <w:rFonts w:ascii="Times New Roman" w:hAnsi="Times New Roman" w:cs="Times New Roman"/>
          <w:color w:val="00B050"/>
        </w:rPr>
        <w:t>resistance_gene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AN5784.csv --</w:t>
      </w:r>
      <w:proofErr w:type="spellStart"/>
      <w:r w:rsidRPr="009B4901">
        <w:rPr>
          <w:rFonts w:ascii="Times New Roman" w:hAnsi="Times New Roman" w:cs="Times New Roman"/>
          <w:color w:val="00B050"/>
        </w:rPr>
        <w:t>sm_gene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NRPS.csv </w:t>
      </w:r>
    </w:p>
    <w:p w14:paraId="719BCA02" w14:textId="77777777" w:rsidR="00E13939" w:rsidRDefault="00E13939">
      <w:pPr>
        <w:rPr>
          <w:rFonts w:ascii="Times New Roman" w:hAnsi="Times New Roman" w:cs="Times New Roman"/>
        </w:rPr>
      </w:pPr>
    </w:p>
    <w:p w14:paraId="3FD2E426" w14:textId="1CD07542" w:rsidR="0048015F" w:rsidRDefault="0048015F" w:rsidP="0048015F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python rg3m.py --</w:t>
      </w:r>
      <w:proofErr w:type="spellStart"/>
      <w:r w:rsidRPr="009B4901">
        <w:rPr>
          <w:rFonts w:ascii="Times New Roman" w:hAnsi="Times New Roman" w:cs="Times New Roman"/>
          <w:color w:val="00B050"/>
        </w:rPr>
        <w:t>resistance_gene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AN5784.csv --</w:t>
      </w:r>
      <w:proofErr w:type="spellStart"/>
      <w:r w:rsidRPr="009B4901">
        <w:rPr>
          <w:rFonts w:ascii="Times New Roman" w:hAnsi="Times New Roman" w:cs="Times New Roman"/>
          <w:color w:val="00B050"/>
        </w:rPr>
        <w:t>sm_gene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NRPS.csv --cutoff 70000</w:t>
      </w:r>
    </w:p>
    <w:p w14:paraId="1DAD2D1C" w14:textId="77777777" w:rsidR="0048015F" w:rsidRDefault="0048015F" w:rsidP="0048015F">
      <w:pPr>
        <w:rPr>
          <w:rFonts w:ascii="Times New Roman" w:hAnsi="Times New Roman" w:cs="Times New Roman"/>
          <w:color w:val="00B050"/>
        </w:rPr>
      </w:pPr>
    </w:p>
    <w:p w14:paraId="74681214" w14:textId="76B0992E" w:rsidR="0048015F" w:rsidRDefault="0048015F" w:rsidP="0048015F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python rg3m.py --</w:t>
      </w:r>
      <w:proofErr w:type="spellStart"/>
      <w:r w:rsidRPr="009B4901">
        <w:rPr>
          <w:rFonts w:ascii="Times New Roman" w:hAnsi="Times New Roman" w:cs="Times New Roman"/>
          <w:color w:val="00B050"/>
        </w:rPr>
        <w:t>sm_gene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NRPS.csv --</w:t>
      </w:r>
      <w:proofErr w:type="spellStart"/>
      <w:r w:rsidRPr="009B4901">
        <w:rPr>
          <w:rFonts w:ascii="Times New Roman" w:hAnsi="Times New Roman" w:cs="Times New Roman"/>
          <w:color w:val="00B050"/>
        </w:rPr>
        <w:t>resistance_gene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AN5784.csv --cutoff 70000</w:t>
      </w:r>
    </w:p>
    <w:p w14:paraId="651B0996" w14:textId="77777777" w:rsidR="0048015F" w:rsidRDefault="0048015F" w:rsidP="0048015F">
      <w:pPr>
        <w:rPr>
          <w:rFonts w:ascii="Times New Roman" w:hAnsi="Times New Roman" w:cs="Times New Roman"/>
          <w:color w:val="00B050"/>
        </w:rPr>
      </w:pPr>
    </w:p>
    <w:p w14:paraId="3108F45B" w14:textId="34BD816D" w:rsidR="0048015F" w:rsidRDefault="0048015F" w:rsidP="0048015F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python rg3m.py --</w:t>
      </w:r>
      <w:proofErr w:type="spellStart"/>
      <w:r w:rsidRPr="009B4901">
        <w:rPr>
          <w:rFonts w:ascii="Times New Roman" w:hAnsi="Times New Roman" w:cs="Times New Roman"/>
          <w:color w:val="00B050"/>
        </w:rPr>
        <w:t>sm_gene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NRPS.csv --cutoff 70000</w:t>
      </w:r>
      <w:r>
        <w:rPr>
          <w:rFonts w:ascii="Times New Roman" w:hAnsi="Times New Roman" w:cs="Times New Roman"/>
          <w:color w:val="00B050"/>
        </w:rPr>
        <w:t xml:space="preserve"> </w:t>
      </w:r>
      <w:r w:rsidRPr="009B4901">
        <w:rPr>
          <w:rFonts w:ascii="Times New Roman" w:hAnsi="Times New Roman" w:cs="Times New Roman"/>
          <w:color w:val="00B050"/>
        </w:rPr>
        <w:t>--</w:t>
      </w:r>
      <w:proofErr w:type="spellStart"/>
      <w:r w:rsidRPr="009B4901">
        <w:rPr>
          <w:rFonts w:ascii="Times New Roman" w:hAnsi="Times New Roman" w:cs="Times New Roman"/>
          <w:color w:val="00B050"/>
        </w:rPr>
        <w:t>resistance_gene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AN5784.csv</w:t>
      </w:r>
    </w:p>
    <w:p w14:paraId="2CD433D7" w14:textId="77777777" w:rsidR="0048015F" w:rsidRPr="009B4901" w:rsidRDefault="0048015F" w:rsidP="0048015F">
      <w:pPr>
        <w:rPr>
          <w:rFonts w:ascii="Times New Roman" w:hAnsi="Times New Roman" w:cs="Times New Roman"/>
          <w:color w:val="00B050"/>
        </w:rPr>
      </w:pPr>
    </w:p>
    <w:p w14:paraId="05227E7E" w14:textId="39EBC6DA" w:rsidR="0048015F" w:rsidRDefault="0048015F" w:rsidP="0048015F">
      <w:pPr>
        <w:rPr>
          <w:rFonts w:ascii="Times New Roman" w:hAnsi="Times New Roman" w:cs="Times New Roman"/>
          <w:color w:val="00B050"/>
        </w:rPr>
      </w:pPr>
      <w:r w:rsidRPr="009B4901">
        <w:rPr>
          <w:rFonts w:ascii="Times New Roman" w:hAnsi="Times New Roman" w:cs="Times New Roman"/>
          <w:color w:val="00B050"/>
        </w:rPr>
        <w:t>python rg3m.py --</w:t>
      </w:r>
      <w:proofErr w:type="spellStart"/>
      <w:r w:rsidRPr="009B4901">
        <w:rPr>
          <w:rFonts w:ascii="Times New Roman" w:hAnsi="Times New Roman" w:cs="Times New Roman"/>
          <w:color w:val="00B050"/>
        </w:rPr>
        <w:t>resistance_gene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AN5784.csv</w:t>
      </w:r>
      <w:r>
        <w:rPr>
          <w:rFonts w:ascii="Times New Roman" w:hAnsi="Times New Roman" w:cs="Times New Roman"/>
          <w:color w:val="00B050"/>
        </w:rPr>
        <w:t xml:space="preserve"> </w:t>
      </w:r>
      <w:r w:rsidRPr="009B4901">
        <w:rPr>
          <w:rFonts w:ascii="Times New Roman" w:hAnsi="Times New Roman" w:cs="Times New Roman"/>
          <w:color w:val="00B050"/>
        </w:rPr>
        <w:t>--cutoff 70000</w:t>
      </w:r>
      <w:r>
        <w:rPr>
          <w:rFonts w:ascii="Times New Roman" w:hAnsi="Times New Roman" w:cs="Times New Roman"/>
          <w:color w:val="00B050"/>
        </w:rPr>
        <w:t xml:space="preserve"> </w:t>
      </w:r>
      <w:r w:rsidRPr="009B4901">
        <w:rPr>
          <w:rFonts w:ascii="Times New Roman" w:hAnsi="Times New Roman" w:cs="Times New Roman"/>
          <w:color w:val="00B050"/>
        </w:rPr>
        <w:t>--</w:t>
      </w:r>
      <w:proofErr w:type="spellStart"/>
      <w:r w:rsidRPr="009B4901">
        <w:rPr>
          <w:rFonts w:ascii="Times New Roman" w:hAnsi="Times New Roman" w:cs="Times New Roman"/>
          <w:color w:val="00B050"/>
        </w:rPr>
        <w:t>sm_gene</w:t>
      </w:r>
      <w:proofErr w:type="spellEnd"/>
      <w:r w:rsidRPr="009B4901">
        <w:rPr>
          <w:rFonts w:ascii="Times New Roman" w:hAnsi="Times New Roman" w:cs="Times New Roman"/>
          <w:color w:val="00B050"/>
        </w:rPr>
        <w:t xml:space="preserve"> NRPS.csv</w:t>
      </w:r>
    </w:p>
    <w:p w14:paraId="4978F16E" w14:textId="77777777" w:rsidR="0048015F" w:rsidRPr="009B4901" w:rsidRDefault="0048015F">
      <w:pPr>
        <w:rPr>
          <w:rFonts w:ascii="Times New Roman" w:hAnsi="Times New Roman" w:cs="Times New Roman"/>
        </w:rPr>
      </w:pPr>
    </w:p>
    <w:p w14:paraId="594F9234" w14:textId="77777777" w:rsidR="003750A7" w:rsidRPr="009B4901" w:rsidRDefault="003750A7">
      <w:pPr>
        <w:rPr>
          <w:rFonts w:ascii="Times New Roman" w:hAnsi="Times New Roman" w:cs="Times New Roman"/>
        </w:rPr>
      </w:pPr>
    </w:p>
    <w:sectPr w:rsidR="003750A7" w:rsidRPr="009B4901" w:rsidSect="00BB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93074"/>
    <w:multiLevelType w:val="multilevel"/>
    <w:tmpl w:val="078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5068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F2"/>
    <w:rsid w:val="000013F6"/>
    <w:rsid w:val="0000155D"/>
    <w:rsid w:val="00002F42"/>
    <w:rsid w:val="0002471E"/>
    <w:rsid w:val="00025C5B"/>
    <w:rsid w:val="000310EB"/>
    <w:rsid w:val="00034FF4"/>
    <w:rsid w:val="00036FC3"/>
    <w:rsid w:val="000436CF"/>
    <w:rsid w:val="00045A2F"/>
    <w:rsid w:val="00046287"/>
    <w:rsid w:val="0005789F"/>
    <w:rsid w:val="0006074D"/>
    <w:rsid w:val="000705C2"/>
    <w:rsid w:val="00095A47"/>
    <w:rsid w:val="00095A8B"/>
    <w:rsid w:val="00096EDA"/>
    <w:rsid w:val="000A66EC"/>
    <w:rsid w:val="000B293D"/>
    <w:rsid w:val="000B3A0F"/>
    <w:rsid w:val="000C0BA4"/>
    <w:rsid w:val="000C3FDE"/>
    <w:rsid w:val="000C7274"/>
    <w:rsid w:val="000D08D7"/>
    <w:rsid w:val="000D1FC7"/>
    <w:rsid w:val="000D278F"/>
    <w:rsid w:val="000D5263"/>
    <w:rsid w:val="000E28C9"/>
    <w:rsid w:val="000E5D66"/>
    <w:rsid w:val="000F04B3"/>
    <w:rsid w:val="000F395E"/>
    <w:rsid w:val="001017EE"/>
    <w:rsid w:val="00107BC9"/>
    <w:rsid w:val="00113F96"/>
    <w:rsid w:val="0012089E"/>
    <w:rsid w:val="00131F27"/>
    <w:rsid w:val="0013714B"/>
    <w:rsid w:val="0014144D"/>
    <w:rsid w:val="00146B6A"/>
    <w:rsid w:val="00154726"/>
    <w:rsid w:val="00155D34"/>
    <w:rsid w:val="001574E7"/>
    <w:rsid w:val="001710B4"/>
    <w:rsid w:val="00190D23"/>
    <w:rsid w:val="001A0FF0"/>
    <w:rsid w:val="001A6024"/>
    <w:rsid w:val="001B2BB1"/>
    <w:rsid w:val="001B4696"/>
    <w:rsid w:val="001B478B"/>
    <w:rsid w:val="001C42AF"/>
    <w:rsid w:val="001D68DB"/>
    <w:rsid w:val="001E6FA9"/>
    <w:rsid w:val="001E7702"/>
    <w:rsid w:val="001F1618"/>
    <w:rsid w:val="001F5131"/>
    <w:rsid w:val="00200A0F"/>
    <w:rsid w:val="00205D9C"/>
    <w:rsid w:val="00207124"/>
    <w:rsid w:val="00214789"/>
    <w:rsid w:val="002149A6"/>
    <w:rsid w:val="00215FD8"/>
    <w:rsid w:val="00220629"/>
    <w:rsid w:val="00221A58"/>
    <w:rsid w:val="002220E6"/>
    <w:rsid w:val="00222387"/>
    <w:rsid w:val="002317E5"/>
    <w:rsid w:val="00233F2F"/>
    <w:rsid w:val="00246456"/>
    <w:rsid w:val="00246CED"/>
    <w:rsid w:val="0024751E"/>
    <w:rsid w:val="002539E1"/>
    <w:rsid w:val="00256E9C"/>
    <w:rsid w:val="002570FE"/>
    <w:rsid w:val="00263EDF"/>
    <w:rsid w:val="00277670"/>
    <w:rsid w:val="00277715"/>
    <w:rsid w:val="00281B27"/>
    <w:rsid w:val="0028716D"/>
    <w:rsid w:val="002940C0"/>
    <w:rsid w:val="002A388D"/>
    <w:rsid w:val="002B4716"/>
    <w:rsid w:val="002B633C"/>
    <w:rsid w:val="002C0557"/>
    <w:rsid w:val="002C210E"/>
    <w:rsid w:val="002C490D"/>
    <w:rsid w:val="002C6805"/>
    <w:rsid w:val="002D34DD"/>
    <w:rsid w:val="002D385E"/>
    <w:rsid w:val="002D4C87"/>
    <w:rsid w:val="002E0A81"/>
    <w:rsid w:val="002E60D5"/>
    <w:rsid w:val="002F0DCA"/>
    <w:rsid w:val="002F61EC"/>
    <w:rsid w:val="00306DED"/>
    <w:rsid w:val="00311C24"/>
    <w:rsid w:val="003263C2"/>
    <w:rsid w:val="003369D6"/>
    <w:rsid w:val="00340F2A"/>
    <w:rsid w:val="003418F1"/>
    <w:rsid w:val="003440DA"/>
    <w:rsid w:val="00354777"/>
    <w:rsid w:val="003555B5"/>
    <w:rsid w:val="00356073"/>
    <w:rsid w:val="003658EC"/>
    <w:rsid w:val="00370454"/>
    <w:rsid w:val="00370CE8"/>
    <w:rsid w:val="003717F9"/>
    <w:rsid w:val="003750A7"/>
    <w:rsid w:val="003762DC"/>
    <w:rsid w:val="0038000E"/>
    <w:rsid w:val="00380610"/>
    <w:rsid w:val="00386742"/>
    <w:rsid w:val="003911F7"/>
    <w:rsid w:val="003A2447"/>
    <w:rsid w:val="003A59AD"/>
    <w:rsid w:val="003B3583"/>
    <w:rsid w:val="003B3BD3"/>
    <w:rsid w:val="003B5937"/>
    <w:rsid w:val="003C2DE5"/>
    <w:rsid w:val="003C5DF8"/>
    <w:rsid w:val="003D15D0"/>
    <w:rsid w:val="003D65E6"/>
    <w:rsid w:val="003E37C7"/>
    <w:rsid w:val="003E55AE"/>
    <w:rsid w:val="003F4A4C"/>
    <w:rsid w:val="003F62DF"/>
    <w:rsid w:val="003F72DA"/>
    <w:rsid w:val="003F75BA"/>
    <w:rsid w:val="00411C5E"/>
    <w:rsid w:val="00412705"/>
    <w:rsid w:val="00416CA1"/>
    <w:rsid w:val="004359A1"/>
    <w:rsid w:val="004368EF"/>
    <w:rsid w:val="00440016"/>
    <w:rsid w:val="0044164A"/>
    <w:rsid w:val="0044572D"/>
    <w:rsid w:val="0046145F"/>
    <w:rsid w:val="00473570"/>
    <w:rsid w:val="0048015F"/>
    <w:rsid w:val="00482404"/>
    <w:rsid w:val="004833E7"/>
    <w:rsid w:val="00483766"/>
    <w:rsid w:val="004852AD"/>
    <w:rsid w:val="00486799"/>
    <w:rsid w:val="00486AFD"/>
    <w:rsid w:val="0049159F"/>
    <w:rsid w:val="00494015"/>
    <w:rsid w:val="004A3979"/>
    <w:rsid w:val="004B34F9"/>
    <w:rsid w:val="004B493E"/>
    <w:rsid w:val="004D4F8A"/>
    <w:rsid w:val="004D619C"/>
    <w:rsid w:val="004D636C"/>
    <w:rsid w:val="004E0A4F"/>
    <w:rsid w:val="004E11FC"/>
    <w:rsid w:val="004E24A8"/>
    <w:rsid w:val="004E7CC8"/>
    <w:rsid w:val="004F24E6"/>
    <w:rsid w:val="004F4FC3"/>
    <w:rsid w:val="0050311B"/>
    <w:rsid w:val="005048B0"/>
    <w:rsid w:val="00510540"/>
    <w:rsid w:val="00513C98"/>
    <w:rsid w:val="00514CF7"/>
    <w:rsid w:val="005160EF"/>
    <w:rsid w:val="0051682F"/>
    <w:rsid w:val="005175FF"/>
    <w:rsid w:val="00524610"/>
    <w:rsid w:val="005252B0"/>
    <w:rsid w:val="00534E2A"/>
    <w:rsid w:val="005353AF"/>
    <w:rsid w:val="00540039"/>
    <w:rsid w:val="005403D0"/>
    <w:rsid w:val="005467FE"/>
    <w:rsid w:val="00547277"/>
    <w:rsid w:val="00561DD4"/>
    <w:rsid w:val="00576364"/>
    <w:rsid w:val="00577779"/>
    <w:rsid w:val="00584996"/>
    <w:rsid w:val="00584E77"/>
    <w:rsid w:val="00585467"/>
    <w:rsid w:val="00586CB0"/>
    <w:rsid w:val="00591D2F"/>
    <w:rsid w:val="005967A7"/>
    <w:rsid w:val="005B5EA7"/>
    <w:rsid w:val="005B613D"/>
    <w:rsid w:val="005D27E0"/>
    <w:rsid w:val="005D4B23"/>
    <w:rsid w:val="005E4BD1"/>
    <w:rsid w:val="005E4F48"/>
    <w:rsid w:val="005F3CED"/>
    <w:rsid w:val="005F43C2"/>
    <w:rsid w:val="005F5A8E"/>
    <w:rsid w:val="00601AA1"/>
    <w:rsid w:val="00604120"/>
    <w:rsid w:val="00604A47"/>
    <w:rsid w:val="00607A70"/>
    <w:rsid w:val="00610531"/>
    <w:rsid w:val="00615A28"/>
    <w:rsid w:val="00620428"/>
    <w:rsid w:val="00620DDA"/>
    <w:rsid w:val="0062176C"/>
    <w:rsid w:val="00631A32"/>
    <w:rsid w:val="006323B7"/>
    <w:rsid w:val="00636494"/>
    <w:rsid w:val="0064785F"/>
    <w:rsid w:val="00650D6F"/>
    <w:rsid w:val="00655AB5"/>
    <w:rsid w:val="0065752C"/>
    <w:rsid w:val="006575CB"/>
    <w:rsid w:val="00661EFF"/>
    <w:rsid w:val="0066508D"/>
    <w:rsid w:val="006879D3"/>
    <w:rsid w:val="00687D09"/>
    <w:rsid w:val="00697C55"/>
    <w:rsid w:val="006A39BB"/>
    <w:rsid w:val="006A4888"/>
    <w:rsid w:val="006A5281"/>
    <w:rsid w:val="006B165D"/>
    <w:rsid w:val="006C0A53"/>
    <w:rsid w:val="006C7EB7"/>
    <w:rsid w:val="006D50D4"/>
    <w:rsid w:val="006D527C"/>
    <w:rsid w:val="006E54B4"/>
    <w:rsid w:val="006E565B"/>
    <w:rsid w:val="006E667E"/>
    <w:rsid w:val="006F2503"/>
    <w:rsid w:val="00703A6F"/>
    <w:rsid w:val="00705293"/>
    <w:rsid w:val="00722A8A"/>
    <w:rsid w:val="00730F4B"/>
    <w:rsid w:val="0073415F"/>
    <w:rsid w:val="0073527B"/>
    <w:rsid w:val="00750F55"/>
    <w:rsid w:val="007547CA"/>
    <w:rsid w:val="007549C6"/>
    <w:rsid w:val="00757546"/>
    <w:rsid w:val="007639F6"/>
    <w:rsid w:val="0076490B"/>
    <w:rsid w:val="00764E48"/>
    <w:rsid w:val="00765E86"/>
    <w:rsid w:val="00770B30"/>
    <w:rsid w:val="00770C6C"/>
    <w:rsid w:val="00780CCF"/>
    <w:rsid w:val="0078495E"/>
    <w:rsid w:val="007A0719"/>
    <w:rsid w:val="007A37B8"/>
    <w:rsid w:val="007B5B3E"/>
    <w:rsid w:val="007D4CE7"/>
    <w:rsid w:val="007E12D3"/>
    <w:rsid w:val="007E3686"/>
    <w:rsid w:val="007E71D2"/>
    <w:rsid w:val="007F0D50"/>
    <w:rsid w:val="007F2D76"/>
    <w:rsid w:val="00800A59"/>
    <w:rsid w:val="00811A07"/>
    <w:rsid w:val="00813458"/>
    <w:rsid w:val="00824A15"/>
    <w:rsid w:val="00830BF2"/>
    <w:rsid w:val="008359AC"/>
    <w:rsid w:val="0084171E"/>
    <w:rsid w:val="00847C54"/>
    <w:rsid w:val="00851F12"/>
    <w:rsid w:val="008553BA"/>
    <w:rsid w:val="00856F76"/>
    <w:rsid w:val="00860446"/>
    <w:rsid w:val="00863CCC"/>
    <w:rsid w:val="008676DF"/>
    <w:rsid w:val="00867B93"/>
    <w:rsid w:val="008721FC"/>
    <w:rsid w:val="0087650D"/>
    <w:rsid w:val="00885478"/>
    <w:rsid w:val="008870C7"/>
    <w:rsid w:val="00891A1A"/>
    <w:rsid w:val="008A4D4C"/>
    <w:rsid w:val="008B4226"/>
    <w:rsid w:val="008B5EDE"/>
    <w:rsid w:val="008B6E11"/>
    <w:rsid w:val="008C0897"/>
    <w:rsid w:val="008C1972"/>
    <w:rsid w:val="008C6600"/>
    <w:rsid w:val="008C7AA9"/>
    <w:rsid w:val="008D0F1A"/>
    <w:rsid w:val="008D6454"/>
    <w:rsid w:val="008D6643"/>
    <w:rsid w:val="008F3F85"/>
    <w:rsid w:val="008F4EC0"/>
    <w:rsid w:val="00900B65"/>
    <w:rsid w:val="009037FA"/>
    <w:rsid w:val="00913FE1"/>
    <w:rsid w:val="009174EB"/>
    <w:rsid w:val="0092764B"/>
    <w:rsid w:val="00930566"/>
    <w:rsid w:val="00934424"/>
    <w:rsid w:val="00946B7F"/>
    <w:rsid w:val="00955DC0"/>
    <w:rsid w:val="00955F01"/>
    <w:rsid w:val="00966046"/>
    <w:rsid w:val="0096657E"/>
    <w:rsid w:val="009675FE"/>
    <w:rsid w:val="00972F6C"/>
    <w:rsid w:val="0097752B"/>
    <w:rsid w:val="00980C48"/>
    <w:rsid w:val="00982D84"/>
    <w:rsid w:val="009833ED"/>
    <w:rsid w:val="00987FF1"/>
    <w:rsid w:val="00993A0C"/>
    <w:rsid w:val="009955E2"/>
    <w:rsid w:val="009A3CB1"/>
    <w:rsid w:val="009B0FB4"/>
    <w:rsid w:val="009B1642"/>
    <w:rsid w:val="009B3F98"/>
    <w:rsid w:val="009B4901"/>
    <w:rsid w:val="009C70E1"/>
    <w:rsid w:val="009D5C64"/>
    <w:rsid w:val="009D648C"/>
    <w:rsid w:val="009D7C68"/>
    <w:rsid w:val="009E0544"/>
    <w:rsid w:val="009F5358"/>
    <w:rsid w:val="009F635D"/>
    <w:rsid w:val="009F65CA"/>
    <w:rsid w:val="009F75DA"/>
    <w:rsid w:val="00A00965"/>
    <w:rsid w:val="00A04BCB"/>
    <w:rsid w:val="00A06EC2"/>
    <w:rsid w:val="00A10FFE"/>
    <w:rsid w:val="00A176E1"/>
    <w:rsid w:val="00A17705"/>
    <w:rsid w:val="00A231AF"/>
    <w:rsid w:val="00A304A3"/>
    <w:rsid w:val="00A35878"/>
    <w:rsid w:val="00A43CB3"/>
    <w:rsid w:val="00A469EA"/>
    <w:rsid w:val="00A47F6A"/>
    <w:rsid w:val="00A5083E"/>
    <w:rsid w:val="00A529C3"/>
    <w:rsid w:val="00A5359D"/>
    <w:rsid w:val="00A540D5"/>
    <w:rsid w:val="00A750F9"/>
    <w:rsid w:val="00A76879"/>
    <w:rsid w:val="00A8142E"/>
    <w:rsid w:val="00A90B76"/>
    <w:rsid w:val="00AB0BB8"/>
    <w:rsid w:val="00AB17ED"/>
    <w:rsid w:val="00AB4F71"/>
    <w:rsid w:val="00AC2DA8"/>
    <w:rsid w:val="00AD0533"/>
    <w:rsid w:val="00AD144B"/>
    <w:rsid w:val="00AD2E0A"/>
    <w:rsid w:val="00AD3E68"/>
    <w:rsid w:val="00AE019D"/>
    <w:rsid w:val="00AE1803"/>
    <w:rsid w:val="00AE21A7"/>
    <w:rsid w:val="00AE24F5"/>
    <w:rsid w:val="00AE35BB"/>
    <w:rsid w:val="00AE5755"/>
    <w:rsid w:val="00AE5FF9"/>
    <w:rsid w:val="00AF43F5"/>
    <w:rsid w:val="00B008E9"/>
    <w:rsid w:val="00B00EA0"/>
    <w:rsid w:val="00B02265"/>
    <w:rsid w:val="00B02571"/>
    <w:rsid w:val="00B066E6"/>
    <w:rsid w:val="00B1207C"/>
    <w:rsid w:val="00B17E09"/>
    <w:rsid w:val="00B25B2A"/>
    <w:rsid w:val="00B343B3"/>
    <w:rsid w:val="00B37FE8"/>
    <w:rsid w:val="00B41A16"/>
    <w:rsid w:val="00B42C4A"/>
    <w:rsid w:val="00B5043A"/>
    <w:rsid w:val="00B544A7"/>
    <w:rsid w:val="00B5457F"/>
    <w:rsid w:val="00B560BC"/>
    <w:rsid w:val="00B64719"/>
    <w:rsid w:val="00B75F3E"/>
    <w:rsid w:val="00B801C8"/>
    <w:rsid w:val="00B81C79"/>
    <w:rsid w:val="00B84D6D"/>
    <w:rsid w:val="00B8594C"/>
    <w:rsid w:val="00B91D0B"/>
    <w:rsid w:val="00B94AE3"/>
    <w:rsid w:val="00B97DA8"/>
    <w:rsid w:val="00BA29C7"/>
    <w:rsid w:val="00BA4CD8"/>
    <w:rsid w:val="00BA4D70"/>
    <w:rsid w:val="00BA5079"/>
    <w:rsid w:val="00BA6012"/>
    <w:rsid w:val="00BB05D3"/>
    <w:rsid w:val="00BB2DED"/>
    <w:rsid w:val="00BB4691"/>
    <w:rsid w:val="00BB6867"/>
    <w:rsid w:val="00BD3875"/>
    <w:rsid w:val="00BD557D"/>
    <w:rsid w:val="00BE0C01"/>
    <w:rsid w:val="00BF2F46"/>
    <w:rsid w:val="00BF2FDC"/>
    <w:rsid w:val="00C0064F"/>
    <w:rsid w:val="00C01101"/>
    <w:rsid w:val="00C01A3B"/>
    <w:rsid w:val="00C01BAF"/>
    <w:rsid w:val="00C05BD0"/>
    <w:rsid w:val="00C102F4"/>
    <w:rsid w:val="00C105E0"/>
    <w:rsid w:val="00C10775"/>
    <w:rsid w:val="00C11B03"/>
    <w:rsid w:val="00C145FE"/>
    <w:rsid w:val="00C2202B"/>
    <w:rsid w:val="00C22A57"/>
    <w:rsid w:val="00C22BB7"/>
    <w:rsid w:val="00C24C67"/>
    <w:rsid w:val="00C31C83"/>
    <w:rsid w:val="00C31D28"/>
    <w:rsid w:val="00C35DAE"/>
    <w:rsid w:val="00C40CC3"/>
    <w:rsid w:val="00C462F2"/>
    <w:rsid w:val="00C5688E"/>
    <w:rsid w:val="00C576AE"/>
    <w:rsid w:val="00C57CB5"/>
    <w:rsid w:val="00C73A15"/>
    <w:rsid w:val="00C74E62"/>
    <w:rsid w:val="00C91351"/>
    <w:rsid w:val="00C95994"/>
    <w:rsid w:val="00CA4A9F"/>
    <w:rsid w:val="00CA567C"/>
    <w:rsid w:val="00CA5D6B"/>
    <w:rsid w:val="00CB083B"/>
    <w:rsid w:val="00CB5488"/>
    <w:rsid w:val="00CB6543"/>
    <w:rsid w:val="00CB7BEC"/>
    <w:rsid w:val="00CC1362"/>
    <w:rsid w:val="00CC3B5F"/>
    <w:rsid w:val="00CC7047"/>
    <w:rsid w:val="00CD33F7"/>
    <w:rsid w:val="00CE3BFC"/>
    <w:rsid w:val="00CE3CB3"/>
    <w:rsid w:val="00CE7C94"/>
    <w:rsid w:val="00CF3563"/>
    <w:rsid w:val="00CF5CFA"/>
    <w:rsid w:val="00D02F4E"/>
    <w:rsid w:val="00D1046E"/>
    <w:rsid w:val="00D12E51"/>
    <w:rsid w:val="00D132EA"/>
    <w:rsid w:val="00D15775"/>
    <w:rsid w:val="00D22048"/>
    <w:rsid w:val="00D235A9"/>
    <w:rsid w:val="00D251D7"/>
    <w:rsid w:val="00D265B5"/>
    <w:rsid w:val="00D276B4"/>
    <w:rsid w:val="00D27A13"/>
    <w:rsid w:val="00D31E23"/>
    <w:rsid w:val="00D40B48"/>
    <w:rsid w:val="00D51A8A"/>
    <w:rsid w:val="00D53489"/>
    <w:rsid w:val="00D57898"/>
    <w:rsid w:val="00D60078"/>
    <w:rsid w:val="00D60E34"/>
    <w:rsid w:val="00D6732C"/>
    <w:rsid w:val="00D6760B"/>
    <w:rsid w:val="00D71B6C"/>
    <w:rsid w:val="00D733B3"/>
    <w:rsid w:val="00D73823"/>
    <w:rsid w:val="00D84F36"/>
    <w:rsid w:val="00D876DE"/>
    <w:rsid w:val="00D914EE"/>
    <w:rsid w:val="00D91A15"/>
    <w:rsid w:val="00D92AAC"/>
    <w:rsid w:val="00D92E20"/>
    <w:rsid w:val="00D97952"/>
    <w:rsid w:val="00DA0708"/>
    <w:rsid w:val="00DA2C87"/>
    <w:rsid w:val="00DB6304"/>
    <w:rsid w:val="00DB7706"/>
    <w:rsid w:val="00DC1841"/>
    <w:rsid w:val="00DC7475"/>
    <w:rsid w:val="00DC7A1D"/>
    <w:rsid w:val="00DD6555"/>
    <w:rsid w:val="00DE1CD4"/>
    <w:rsid w:val="00DE4400"/>
    <w:rsid w:val="00DE5AA9"/>
    <w:rsid w:val="00DF0C13"/>
    <w:rsid w:val="00DF1179"/>
    <w:rsid w:val="00E014C9"/>
    <w:rsid w:val="00E02061"/>
    <w:rsid w:val="00E039FD"/>
    <w:rsid w:val="00E10F28"/>
    <w:rsid w:val="00E11696"/>
    <w:rsid w:val="00E138B7"/>
    <w:rsid w:val="00E13939"/>
    <w:rsid w:val="00E16577"/>
    <w:rsid w:val="00E203A8"/>
    <w:rsid w:val="00E21311"/>
    <w:rsid w:val="00E21390"/>
    <w:rsid w:val="00E2180C"/>
    <w:rsid w:val="00E2327E"/>
    <w:rsid w:val="00E23D90"/>
    <w:rsid w:val="00E34BED"/>
    <w:rsid w:val="00E367F0"/>
    <w:rsid w:val="00E45D61"/>
    <w:rsid w:val="00E51E9C"/>
    <w:rsid w:val="00E5238B"/>
    <w:rsid w:val="00E53912"/>
    <w:rsid w:val="00E56BF2"/>
    <w:rsid w:val="00E62FD1"/>
    <w:rsid w:val="00E65F74"/>
    <w:rsid w:val="00E73CE0"/>
    <w:rsid w:val="00E751A9"/>
    <w:rsid w:val="00E7584E"/>
    <w:rsid w:val="00E8172D"/>
    <w:rsid w:val="00E81CD8"/>
    <w:rsid w:val="00E837FF"/>
    <w:rsid w:val="00E84A09"/>
    <w:rsid w:val="00E87922"/>
    <w:rsid w:val="00E9031C"/>
    <w:rsid w:val="00E96554"/>
    <w:rsid w:val="00EA4D31"/>
    <w:rsid w:val="00EB0260"/>
    <w:rsid w:val="00EB2C74"/>
    <w:rsid w:val="00EB54B5"/>
    <w:rsid w:val="00EC49F2"/>
    <w:rsid w:val="00EC55DA"/>
    <w:rsid w:val="00EC55EC"/>
    <w:rsid w:val="00EE5E6F"/>
    <w:rsid w:val="00EF0F2F"/>
    <w:rsid w:val="00EF5BC4"/>
    <w:rsid w:val="00F01390"/>
    <w:rsid w:val="00F032F8"/>
    <w:rsid w:val="00F143A7"/>
    <w:rsid w:val="00F15EDA"/>
    <w:rsid w:val="00F17F9E"/>
    <w:rsid w:val="00F24D2C"/>
    <w:rsid w:val="00F35178"/>
    <w:rsid w:val="00F440B3"/>
    <w:rsid w:val="00F47C3C"/>
    <w:rsid w:val="00F50E7C"/>
    <w:rsid w:val="00F54577"/>
    <w:rsid w:val="00F54D43"/>
    <w:rsid w:val="00F57DF4"/>
    <w:rsid w:val="00F67B08"/>
    <w:rsid w:val="00F67D74"/>
    <w:rsid w:val="00F75544"/>
    <w:rsid w:val="00F77B9C"/>
    <w:rsid w:val="00F82567"/>
    <w:rsid w:val="00F854FB"/>
    <w:rsid w:val="00F9038F"/>
    <w:rsid w:val="00FA32C5"/>
    <w:rsid w:val="00FB027C"/>
    <w:rsid w:val="00FB0902"/>
    <w:rsid w:val="00FB6A77"/>
    <w:rsid w:val="00FD5C43"/>
    <w:rsid w:val="00FE0A4E"/>
    <w:rsid w:val="00FE0D44"/>
    <w:rsid w:val="00FE1156"/>
    <w:rsid w:val="00FE3A7F"/>
    <w:rsid w:val="00FF026D"/>
    <w:rsid w:val="00FF12D0"/>
    <w:rsid w:val="00FF67E9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12E33"/>
  <w15:chartTrackingRefBased/>
  <w15:docId w15:val="{7DF21364-4C45-1C47-88E8-8793D794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3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403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403D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5403D0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03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403D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403D0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03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03D0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CB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2023-05-04T07:26:00Z</dcterms:created>
  <dcterms:modified xsi:type="dcterms:W3CDTF">2023-06-05T21:42:00Z</dcterms:modified>
</cp:coreProperties>
</file>